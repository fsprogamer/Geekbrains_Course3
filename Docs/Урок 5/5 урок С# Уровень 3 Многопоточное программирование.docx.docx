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1F19" w:rsidRDefault="006F10A4">
      <w:pPr>
        <w:pStyle w:val="Title"/>
        <w:jc w:val="both"/>
      </w:pPr>
      <w:bookmarkStart w:id="0" w:name="_gjdgxs" w:colFirst="0" w:colLast="0"/>
      <w:bookmarkEnd w:id="0"/>
      <w:r>
        <w:t>Многопоточное программирование.</w:t>
      </w:r>
    </w:p>
    <w:p w:rsidR="00AD1F19" w:rsidRDefault="006F10A4">
      <w:pPr>
        <w:pStyle w:val="Subtitle"/>
        <w:jc w:val="both"/>
      </w:pPr>
      <w:bookmarkStart w:id="1" w:name="_30j0zll" w:colFirst="0" w:colLast="0"/>
      <w:bookmarkEnd w:id="1"/>
      <w:r>
        <w:t>Многопоточность. Thread. Синхронизация. Пул потоков.</w:t>
      </w:r>
    </w:p>
    <w:p w:rsidR="00AD1F19" w:rsidRDefault="00AD1F19">
      <w:pPr>
        <w:pStyle w:val="Subtitle"/>
        <w:jc w:val="both"/>
      </w:pPr>
      <w:bookmarkStart w:id="2" w:name="_1fob9te" w:colFirst="0" w:colLast="0"/>
      <w:bookmarkEnd w:id="2"/>
    </w:p>
    <w:sdt>
      <w:sdtPr>
        <w:id w:val="-676578155"/>
        <w:docPartObj>
          <w:docPartGallery w:val="Table of Contents"/>
          <w:docPartUnique/>
        </w:docPartObj>
      </w:sdtPr>
      <w:sdtEndPr/>
      <w:sdtContent>
        <w:p w:rsidR="00AD1F19" w:rsidRDefault="006F10A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znysh7">
            <w:r>
              <w:rPr>
                <w:color w:val="1155CC"/>
                <w:u w:val="single"/>
              </w:rPr>
              <w:t>О причинах многопоточности</w:t>
            </w:r>
          </w:hyperlink>
        </w:p>
        <w:p w:rsidR="00AD1F19" w:rsidRDefault="006F10A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rcviznymi1v">
            <w:r>
              <w:rPr>
                <w:color w:val="1155CC"/>
                <w:u w:val="single"/>
              </w:rPr>
              <w:t>Как это работает на платформе .Net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Класс Thread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Синхронизация потоков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Пул потоков. ThreadPool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Применение потоков в приложении "Рассыльщик"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Домашнее задание</w:t>
            </w:r>
          </w:hyperlink>
        </w:p>
        <w:p w:rsidR="00AD1F19" w:rsidRDefault="006F10A4">
          <w:pPr>
            <w:spacing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D1F19" w:rsidRDefault="006F10A4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D1F19" w:rsidRDefault="00AD1F19">
      <w:pPr>
        <w:jc w:val="both"/>
        <w:rPr>
          <w:color w:val="1155CC"/>
          <w:u w:val="single"/>
        </w:rPr>
      </w:pPr>
    </w:p>
    <w:p w:rsidR="00AD1F19" w:rsidRDefault="00AD1F19">
      <w:pPr>
        <w:pStyle w:val="Heading1"/>
        <w:jc w:val="both"/>
      </w:pPr>
      <w:bookmarkStart w:id="3" w:name="_zfdt7k3y6b0k" w:colFirst="0" w:colLast="0"/>
      <w:bookmarkEnd w:id="3"/>
    </w:p>
    <w:p w:rsidR="00AD1F19" w:rsidRDefault="006F10A4">
      <w:pPr>
        <w:pStyle w:val="Heading1"/>
        <w:jc w:val="both"/>
      </w:pPr>
      <w:bookmarkStart w:id="4" w:name="_9gc9rhfkyx2k" w:colFirst="0" w:colLast="0"/>
      <w:bookmarkEnd w:id="4"/>
      <w:r>
        <w:br w:type="page"/>
      </w:r>
    </w:p>
    <w:p w:rsidR="00AD1F19" w:rsidRDefault="006F10A4">
      <w:pPr>
        <w:pStyle w:val="Heading1"/>
        <w:jc w:val="both"/>
      </w:pPr>
      <w:bookmarkStart w:id="5" w:name="_3znysh7" w:colFirst="0" w:colLast="0"/>
      <w:bookmarkEnd w:id="5"/>
      <w:r>
        <w:lastRenderedPageBreak/>
        <w:t>О причинах многопоточности</w:t>
      </w:r>
    </w:p>
    <w:p w:rsidR="00AD1F19" w:rsidRDefault="006F10A4">
      <w:pPr>
        <w:jc w:val="both"/>
      </w:pPr>
      <w:r>
        <w:t>Говоря о многопоточности, мы подразумеваем возможность приложения выполнять несколько задач о</w:t>
      </w:r>
      <w:r>
        <w:t>дновременно. Для чего это необходимо? Во-первых, задачи, требующие потенциально большого времени на выполнение, будет исполнятся в отдельном потоке, не будут задерживать исполнение иных задач, что необходимо для пользовательского интерфейса, который остаёт</w:t>
      </w:r>
      <w:r>
        <w:t>ся активным. Повышается масштабируемость. В качестве задач, требующих многопоточности, например, можно привести: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Обращение к серверу, когда ответ от него может занять определенное время.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“Тяжелый” запрос к базе данных либо файлу на диске.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Операции, относящ</w:t>
      </w:r>
      <w:r>
        <w:t>иеся, к парсингу большого объёма данных.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Преобразование данных, например, пересчёт размеров HD изображения и т.д.</w:t>
      </w:r>
    </w:p>
    <w:p w:rsidR="00AD1F19" w:rsidRDefault="006F10A4">
      <w:pPr>
        <w:jc w:val="both"/>
      </w:pPr>
      <w:r>
        <w:t>Использование многопоточности как даёт неоспоримые преимущества, так и накладывает 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проблема раздел</w:t>
      </w:r>
      <w:r>
        <w:t xml:space="preserve">яемых данных, связанную с доступом к одним и тем же данным из разных потоков. Последняя стоит более остро и будет разбираться ниже. </w:t>
      </w:r>
    </w:p>
    <w:p w:rsidR="00AD1F19" w:rsidRDefault="006F10A4">
      <w:pPr>
        <w:jc w:val="both"/>
      </w:pPr>
      <w:r>
        <w:t>Отдельно хочется подчеркнуть различие потока и процесса. Если процесс - это экземпляр исполняющегося приложения, имеющего в</w:t>
      </w:r>
      <w:r>
        <w:t xml:space="preserve">ыделенные системные ресурсы, как память, время ЦП, то поток является определённым путём исполнения, внутри процесса. </w:t>
      </w:r>
    </w:p>
    <w:p w:rsidR="00AD1F19" w:rsidRDefault="006F10A4">
      <w:pPr>
        <w:pStyle w:val="Heading2"/>
        <w:jc w:val="both"/>
      </w:pPr>
      <w:bookmarkStart w:id="6" w:name="_qrcviznymi1v" w:colFirst="0" w:colLast="0"/>
      <w:bookmarkEnd w:id="6"/>
      <w:r>
        <w:t>Как это работает на платформе .Net</w:t>
      </w:r>
    </w:p>
    <w:p w:rsidR="00AD1F19" w:rsidRDefault="006F10A4">
      <w:pPr>
        <w:jc w:val="both"/>
      </w:pPr>
      <w:r>
        <w:t>При запуске какого-либо приложения - системой создаётся для него процесс. Он, как минимум, содержит оди</w:t>
      </w:r>
      <w:r>
        <w:t>н поток и этот поток называется главным. Точкой входа в приложение является метод Main (н</w:t>
      </w:r>
      <w:del w:id="7" w:author="Сергей" w:date="2017-08-21T22:12:00Z">
        <w:r w:rsidDel="00744280">
          <w:delText>а</w:delText>
        </w:r>
      </w:del>
      <w:ins w:id="8" w:author="Сергей" w:date="2017-08-21T22:12:00Z">
        <w:r w:rsidR="00744280">
          <w:t>е</w:t>
        </w:r>
      </w:ins>
      <w:r>
        <w:t xml:space="preserve"> важно WPF, WinForms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AD1F19" w:rsidRDefault="006F10A4">
      <w:pPr>
        <w:jc w:val="both"/>
      </w:pPr>
      <w:r>
        <w:t>Процесс, соде</w:t>
      </w:r>
      <w:r>
        <w:t>ржащий единственный поток, является потокобезопастным,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</w:t>
      </w:r>
      <w:r>
        <w:t>ускается в главном потоке, что делает интерфейс не</w:t>
      </w:r>
      <w:del w:id="9" w:author="Сергей" w:date="2017-08-21T22:13:00Z">
        <w:r w:rsidDel="00B63DAE">
          <w:delText xml:space="preserve"> </w:delText>
        </w:r>
      </w:del>
      <w:r>
        <w:t>отзывчивым при длительных операциях, и у пользователя возникает ощущение, что программа “зависла”.</w:t>
      </w:r>
    </w:p>
    <w:p w:rsidR="00AD1F19" w:rsidRDefault="006F10A4">
      <w:pPr>
        <w:jc w:val="both"/>
      </w:pPr>
      <w:r>
        <w:t>С другой стороны, бездумное увеличение количества потоков выполнения, тоже может сказаться негативно на пр</w:t>
      </w:r>
      <w:r>
        <w:t>оизводительности.</w:t>
      </w: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57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pStyle w:val="Heading1"/>
        <w:jc w:val="both"/>
      </w:pPr>
      <w:bookmarkStart w:id="10" w:name="_tyjcwt" w:colFirst="0" w:colLast="0"/>
      <w:bookmarkEnd w:id="10"/>
      <w:r>
        <w:t>Класс Thread</w:t>
      </w:r>
    </w:p>
    <w:p w:rsidR="00AD1F19" w:rsidRDefault="006F10A4">
      <w:pPr>
        <w:jc w:val="both"/>
      </w:pPr>
      <w:r>
        <w:t>В .Net есть несколько вариантов, предоставляющих возможность работы с потоками. Самым простым из них является класс Thread, расположенный в пространстве имён System.Threading.</w:t>
      </w:r>
    </w:p>
    <w:p w:rsidR="00AD1F19" w:rsidRDefault="006F10A4">
      <w:pPr>
        <w:jc w:val="both"/>
      </w:pPr>
      <w:r>
        <w:t>В общем, создание потоков с помощью Thread следует алгоритму: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метод, являющийся точкой входа для нового потока.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делегат ThreadStart или ParametrizedThreadStart, передав в конструктор в качестве параметра метод, определённый на этапе 1.</w:t>
      </w:r>
    </w:p>
    <w:p w:rsidR="00AD1F19" w:rsidRDefault="006F10A4">
      <w:pPr>
        <w:numPr>
          <w:ilvl w:val="0"/>
          <w:numId w:val="5"/>
        </w:numPr>
        <w:jc w:val="both"/>
      </w:pPr>
      <w:r>
        <w:t>Созд</w:t>
      </w:r>
      <w:r>
        <w:t>ать объект Thread, передав делегат в качестве параметра в конструктор.</w:t>
      </w:r>
    </w:p>
    <w:p w:rsidR="00AD1F19" w:rsidRDefault="006F10A4">
      <w:pPr>
        <w:numPr>
          <w:ilvl w:val="0"/>
          <w:numId w:val="5"/>
        </w:numPr>
        <w:jc w:val="both"/>
      </w:pPr>
      <w:r>
        <w:t>Вызвать метод Thread.Start(), что запустит поток.</w:t>
      </w:r>
    </w:p>
    <w:p w:rsidR="00AD1F19" w:rsidRDefault="006F10A4">
      <w:pPr>
        <w:jc w:val="both"/>
      </w:pPr>
      <w:r>
        <w:t>На примере: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</w:t>
            </w:r>
            <w:r>
              <w:rPr>
                <w:color w:val="008800"/>
              </w:rPr>
              <w:t>ё</w:t>
            </w:r>
            <w:r>
              <w:rPr>
                <w:color w:val="008800"/>
              </w:rPr>
              <w:t>м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ReadKey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</w:t>
            </w:r>
            <w:r>
              <w:rPr>
                <w:color w:val="008800"/>
              </w:rPr>
              <w:t>ё</w:t>
            </w:r>
            <w:r>
              <w:rPr>
                <w:color w:val="008800"/>
              </w:rPr>
              <w:t>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2533650" cy="438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71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 данном консольном приложении метод ThreadMethod() будет выполнятся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Thread.Sleep(). Д</w:t>
      </w:r>
      <w:r>
        <w:t>алее метод выведет в консоль сообщение о том, что поток завершён.</w:t>
      </w:r>
    </w:p>
    <w:p w:rsidR="00AD1F19" w:rsidRDefault="006F10A4">
      <w:pPr>
        <w:jc w:val="both"/>
      </w:pPr>
      <w:r>
        <w:t>В методе Main(), как и говорилось ранее, в начале объявляем переменную thread типа Thread и ей в конструкторе передём делегат типа ThreadStart, указывающий на метод ThreadMethod.</w:t>
      </w:r>
    </w:p>
    <w:tbl>
      <w:tblPr>
        <w:tblStyle w:val="a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RPr="00744280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</w:t>
            </w:r>
            <w:r w:rsidRPr="00744280">
              <w:rPr>
                <w:color w:val="000000"/>
                <w:lang w:val="en-US"/>
              </w:rPr>
              <w:t>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Далее свойству Name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a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Как результат работы приложения: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lastRenderedPageBreak/>
        <w:t>Вывод сообщения “Ожидание окончания работы потока.”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Ожидание завершения вторичного потока.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Вывод сообщения “Вторичный поток завершен.”</w:t>
      </w:r>
    </w:p>
    <w:p w:rsidR="00AD1F19" w:rsidRDefault="006F10A4">
      <w:pPr>
        <w:jc w:val="both"/>
      </w:pPr>
      <w:r>
        <w:t>Помимо свойства Name, у потоков есть ещё несколько интересных свойств, например, Priority, отвечающее за приоритет выполнения потока и являющийся перечислением типа ThreadPriority:</w:t>
      </w:r>
    </w:p>
    <w:tbl>
      <w:tblPr>
        <w:tblStyle w:val="a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enum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proofErr w:type="spellEnd"/>
            <w:r w:rsidRPr="00744280">
              <w:rPr>
                <w:color w:val="660066"/>
                <w:lang w:val="en-US"/>
              </w:rPr>
              <w:t xml:space="preserve">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  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Lowest,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BelowNormal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Normal,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AboveNormal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Highest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Например, задать потоку высший приоритет выполнения в нашем приложении возможно таким образом:</w:t>
      </w:r>
    </w:p>
    <w:tbl>
      <w:tblPr>
        <w:tblStyle w:val="a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Зада</w:t>
            </w:r>
            <w:r>
              <w:rPr>
                <w:color w:val="880000"/>
              </w:rPr>
              <w:t>ё</w:t>
            </w:r>
            <w:r>
              <w:rPr>
                <w:color w:val="880000"/>
              </w:rPr>
              <w:t>м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высший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приоритет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>};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 умолчанию все создаваемые потоки, имеют приоритет ThreadPriority.Normal.</w:t>
      </w:r>
    </w:p>
    <w:p w:rsidR="00AD1F19" w:rsidRDefault="006F10A4">
      <w:pPr>
        <w:jc w:val="both"/>
      </w:pPr>
      <w:r>
        <w:t>Хорошо, как создавать потоки</w:t>
      </w:r>
      <w:del w:id="11" w:author="Сергей" w:date="2017-08-21T22:17:00Z">
        <w:r w:rsidDel="0083161C">
          <w:delText>,</w:delText>
        </w:r>
      </w:del>
      <w:r>
        <w:t xml:space="preserve"> ясно, но как передавать в поток параметры при необходимости. Для этого служит дел</w:t>
      </w:r>
      <w:r>
        <w:t xml:space="preserve">егат ParametrizedThreadStart. </w:t>
      </w:r>
    </w:p>
    <w:p w:rsidR="00AD1F19" w:rsidRDefault="006F10A4">
      <w:pPr>
        <w:jc w:val="both"/>
      </w:pPr>
      <w:r>
        <w:t>Изменим пример выше следующим образом:</w:t>
      </w:r>
    </w:p>
    <w:tbl>
      <w:tblPr>
        <w:tblStyle w:val="a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Main</w:t>
            </w:r>
            <w:r>
              <w:rPr>
                <w:color w:val="666600"/>
              </w:rPr>
              <w:t>()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int</w:t>
            </w:r>
            <w:r>
              <w:rPr>
                <w:color w:val="000000"/>
              </w:rPr>
              <w:t xml:space="preserve"> sleepTime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величина приостановки потока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потока."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33650" cy="438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Вывод аналогичен предыдущему примеру.</w:t>
      </w:r>
    </w:p>
    <w:p w:rsidR="00AD1F19" w:rsidRDefault="006F10A4">
      <w:pPr>
        <w:jc w:val="both"/>
      </w:pPr>
      <w:r>
        <w:t>В данном случае объявляем переменную sleepTime типа int, содержащую величину приостановки, и которую мы будем передавать в поток. Теперь, при создании потока, в конструктор передаётся делегат типа ParametrizedThreadSta</w:t>
      </w:r>
      <w:r>
        <w:t>rt:</w:t>
      </w:r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RPr="00744280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Само значение передаётся в поток при его запуске:</w:t>
      </w:r>
    </w:p>
    <w:tbl>
      <w:tblPr>
        <w:tblStyle w:val="a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sleepTime</w:t>
            </w:r>
            <w:r>
              <w:rPr>
                <w:color w:val="666600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необходимо сделать важное замечание - делегат ParametrizedThreadStart может указывать на метод, принимающий в качестве параметра один объект типа object. Далее, в теле метода, он приводится к int, для дальнейшего использования.</w:t>
      </w:r>
    </w:p>
    <w:p w:rsidR="00AD1F19" w:rsidRDefault="006F10A4">
      <w:pPr>
        <w:jc w:val="both"/>
      </w:pPr>
      <w:r>
        <w:t>Резонный вопрос, что д</w:t>
      </w:r>
      <w:r>
        <w:t>елать, когда необходимо передать в поток несколько разнотипных параметров?</w:t>
      </w:r>
    </w:p>
    <w:p w:rsidR="00AD1F19" w:rsidRDefault="006F10A4">
      <w:pPr>
        <w:jc w:val="both"/>
      </w:pPr>
      <w:r>
        <w:t>Допустим, нам необходимо передать величину приостановки и сообщение, выводимое при завершении выполнения потока. Используем подход, основанный на использовании класса, содержащим не</w:t>
      </w:r>
      <w:r>
        <w:t>обходимые нам поля:</w:t>
      </w:r>
    </w:p>
    <w:tbl>
      <w:tblPr>
        <w:tblStyle w:val="a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Внесём изменения в код:</w:t>
      </w:r>
    </w:p>
    <w:tbl>
      <w:tblPr>
        <w:tblStyle w:val="a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2000,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Ждем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threadClass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Определяем и инициализирует начальными значениями переменную </w:t>
      </w:r>
      <w:r>
        <w:rPr>
          <w:color w:val="000000"/>
        </w:rPr>
        <w:t>threadClass типа ThreadClass</w:t>
      </w:r>
    </w:p>
    <w:p w:rsidR="00AD1F19" w:rsidRDefault="006F10A4">
      <w:pPr>
        <w:jc w:val="both"/>
      </w:pPr>
      <w:r>
        <w:t>Передаем её поток, но</w:t>
      </w:r>
      <w:r>
        <w:t xml:space="preserve"> тут также есть ограничение - метод Thread.Start() небезопасен к типам, и мы вынуждены приводить полученный объект к необходимому типу:</w:t>
      </w:r>
    </w:p>
    <w:tbl>
      <w:tblPr>
        <w:tblStyle w:val="a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0066"/>
              </w:rPr>
              <w:t>ThreadClass</w:t>
            </w:r>
            <w:r>
              <w:rPr>
                <w:color w:val="000000"/>
              </w:rPr>
              <w:t xml:space="preserve"> threadClass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ThreadClass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>obj;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Хорошим решением описываемой проблемы будет объявление всех методов и переменных в одном классе, а сам поток запускать через делегат </w:t>
      </w:r>
      <w:r>
        <w:rPr>
          <w:b/>
        </w:rPr>
        <w:t>ThreadStart</w:t>
      </w:r>
      <w:r>
        <w:t>:</w:t>
      </w:r>
    </w:p>
    <w:tbl>
      <w:tblPr>
        <w:tblStyle w:val="a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Ждем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_message</w:t>
            </w:r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message)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_message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_message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pStyle w:val="Heading1"/>
        <w:jc w:val="both"/>
      </w:pPr>
      <w:bookmarkStart w:id="12" w:name="_1t3h5sf" w:colFirst="0" w:colLast="0"/>
      <w:bookmarkEnd w:id="12"/>
      <w:r>
        <w:t>Синхронизация потоков</w:t>
      </w:r>
    </w:p>
    <w:p w:rsidR="00AD1F19" w:rsidRDefault="006F10A4">
      <w:pPr>
        <w:jc w:val="both"/>
      </w:pPr>
      <w: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p w:rsidR="00AD1F19" w:rsidRDefault="006F10A4">
      <w:pPr>
        <w:jc w:val="both"/>
      </w:pPr>
      <w:r>
        <w:t>Приведё</w:t>
      </w:r>
      <w:r>
        <w:t>м пример:</w:t>
      </w:r>
    </w:p>
    <w:tbl>
      <w:tblPr>
        <w:tblStyle w:val="ab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5054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Здесь создаются и запускаются на выполнение последовательно 5 потоков, каждый вызывает метод </w:t>
      </w:r>
    </w:p>
    <w:p w:rsidR="00AD1F19" w:rsidRDefault="006F10A4">
      <w:pPr>
        <w:jc w:val="both"/>
      </w:pPr>
      <w:r>
        <w:t>ThreadMethod(). В данном методе происходит вывод в консоль значение переменной value и имени потока, вызвавшего метод, затем инкриминация значения. Основная проблема состоит в том, что переменная value, являясь разделяемым ресурсом, будет выводиться некор</w:t>
      </w:r>
      <w:r>
        <w:t>ректно, т.к. потоки, вызывая метод ThreadMethod() и производя инкремент value, будут менять её значение.</w:t>
      </w:r>
    </w:p>
    <w:p w:rsidR="00AD1F19" w:rsidRDefault="006F10A4">
      <w:pPr>
        <w:jc w:val="both"/>
      </w:pPr>
      <w:r>
        <w:t>Чтобы избежать подобного поведения, необходима синхронизация потоков. Рассмотрим блокировку доступа с помощью оператора lock. В общем случае данный тип</w:t>
      </w:r>
      <w:r>
        <w:t xml:space="preserve"> блокировки определяется так:</w:t>
      </w:r>
    </w:p>
    <w:tbl>
      <w:tblPr>
        <w:tblStyle w:val="ac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88"/>
              </w:rPr>
              <w:t>lock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lockObject)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 xml:space="preserve">{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// синхронизируемый код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Где в данном случае lockObject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object. </w:t>
      </w:r>
    </w:p>
    <w:p w:rsidR="00AD1F19" w:rsidRDefault="006F10A4">
      <w:pPr>
        <w:jc w:val="both"/>
      </w:pPr>
      <w:r>
        <w:lastRenderedPageBreak/>
        <w:t>В качестве наглядной иллюстрации работу lock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AD1F19" w:rsidRDefault="006F10A4">
      <w:pPr>
        <w:jc w:val="both"/>
      </w:pPr>
      <w:r>
        <w:t>Изменим предыдущий пример:</w:t>
      </w:r>
    </w:p>
    <w:tbl>
      <w:tblPr>
        <w:tblStyle w:val="ad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</w:t>
            </w:r>
            <w:r w:rsidRPr="00744280">
              <w:rPr>
                <w:color w:val="000088"/>
                <w:lang w:val="en-US"/>
              </w:rPr>
              <w:t>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Таким образом, добавив объект блокировки и использовав оператор lock, потоки будут иметь последовательный доступ с переменной и работа приложения будет корректной.</w:t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511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Ещё одним из вариантов синхронизации рассмотрим атрибут [Synchronization]. Он относится к </w:t>
      </w:r>
      <w:r>
        <w:t>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AD1F19" w:rsidRDefault="006F10A4">
      <w:pPr>
        <w:jc w:val="both"/>
      </w:pPr>
      <w:r>
        <w:t>Рассмотрим 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e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</w:t>
            </w:r>
            <w:r w:rsidRPr="00744280">
              <w:rPr>
                <w:color w:val="660066"/>
                <w:lang w:val="en-US"/>
              </w:rPr>
              <w:t>ronizationAttribute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10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_value;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 xml:space="preserve">" 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_value =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_value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_value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Запустив его на выполнение, мы видим, что переменная _value инкриминируется неверно из-за конкурентного доступа к ней потоков:</w:t>
      </w:r>
    </w:p>
    <w:p w:rsidR="00AD1F19" w:rsidRDefault="006F10A4">
      <w:pPr>
        <w:jc w:val="center"/>
      </w:pPr>
      <w:r>
        <w:rPr>
          <w:noProof/>
        </w:rPr>
        <w:drawing>
          <wp:inline distT="114300" distB="114300" distL="114300" distR="114300">
            <wp:extent cx="1771650" cy="13716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Изменим пример таким образом, чтобы было возможность синхронизации - добавим атрибут [Synchronization] и наследуем класс от ContextBoundObject:</w:t>
      </w:r>
    </w:p>
    <w:tbl>
      <w:tblPr>
        <w:tblStyle w:val="af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[</w:t>
            </w:r>
            <w:r w:rsidRPr="00744280">
              <w:rPr>
                <w:color w:val="660066"/>
                <w:lang w:val="en-US"/>
              </w:rPr>
              <w:t>Synchronization]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: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ContextBoundObject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// код класса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</w:t>
      </w:r>
      <w:r>
        <w:t>сле таких нехитрых манипуляций код станет полностью безопасным к потокам.</w:t>
      </w:r>
    </w:p>
    <w:p w:rsidR="00AD1F19" w:rsidRDefault="006F10A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714500" cy="1304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</w:t>
      </w:r>
      <w:r>
        <w:t>ет негативно отразится на производительности.</w:t>
      </w:r>
    </w:p>
    <w:p w:rsidR="00AD1F19" w:rsidRDefault="006F10A4">
      <w:pPr>
        <w:pStyle w:val="Heading1"/>
        <w:jc w:val="both"/>
      </w:pPr>
      <w:bookmarkStart w:id="13" w:name="_4d34og8" w:colFirst="0" w:colLast="0"/>
      <w:bookmarkEnd w:id="13"/>
      <w:r>
        <w:t>Пул потоков. ThreadPool</w:t>
      </w:r>
    </w:p>
    <w:p w:rsidR="00AD1F19" w:rsidRDefault="006F10A4">
      <w:pPr>
        <w:jc w:val="both"/>
      </w:pPr>
      <w:r>
        <w:t xml:space="preserve"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</w:t>
      </w:r>
      <w:r>
        <w:t>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AD1F19" w:rsidRDefault="006F10A4">
      <w:pPr>
        <w:jc w:val="both"/>
      </w:pPr>
      <w:r>
        <w:t>Класс ThreadPool как раз и используется в C# для подобных действий. Он позволяет указывать минимальное</w:t>
      </w:r>
      <w:r>
        <w:t xml:space="preserve"> и максимальное количество потоков, содержащихся в пуле:</w:t>
      </w:r>
    </w:p>
    <w:tbl>
      <w:tblPr>
        <w:tblStyle w:val="af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880000"/>
                <w:shd w:val="clear" w:color="auto" w:fill="F6F6F6"/>
              </w:rPr>
              <w:t>// установить минимальное количество потоков в пуле - 2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SetMinThreads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);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</w:rPr>
            </w:pPr>
            <w:r>
              <w:rPr>
                <w:color w:val="880000"/>
                <w:shd w:val="clear" w:color="auto" w:fill="F6F6F6"/>
              </w:rPr>
              <w:t>// установить максимальное количество потоков в пуле - 5</w:t>
            </w:r>
            <w:r>
              <w:rPr>
                <w:color w:val="000000"/>
                <w:shd w:val="clear" w:color="auto" w:fill="F6F6F6"/>
              </w:rPr>
              <w:br/>
            </w:r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SetMaxThreads</w:t>
            </w:r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2743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AD1F19" w:rsidRDefault="006F10A4">
      <w:pPr>
        <w:jc w:val="both"/>
      </w:pPr>
      <w:r>
        <w:t>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SetMinThreads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SetMaxThreads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QueueUserWorkItem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WaitCallback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state)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i</w:t>
            </w:r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Здесь пример, показанный с потоками, слегка модифицирован. Теперь в цикле вместо запуска конкретного потока вызов ThreadMethod() назначается потоку из пула потоков, вызовом метода ThreadPool.QueueUserWorkltem() и передачи делегата типа WaitCallback.</w:t>
      </w:r>
    </w:p>
    <w:p w:rsidR="00AD1F19" w:rsidRDefault="006F10A4">
      <w:pPr>
        <w:pStyle w:val="Heading1"/>
      </w:pPr>
      <w:bookmarkStart w:id="15" w:name="_2s8eyo1" w:colFirst="0" w:colLast="0"/>
      <w:bookmarkEnd w:id="15"/>
      <w:r>
        <w:t>Примен</w:t>
      </w:r>
      <w:r>
        <w:t>ение потоков в приложении "Рассыльщик"</w:t>
      </w:r>
    </w:p>
    <w:p w:rsidR="00AD1F19" w:rsidRDefault="006F10A4">
      <w:pPr>
        <w:jc w:val="both"/>
      </w:pPr>
      <w:r>
        <w:t>Каким образом возможно применение потоков в ранее написанном приложении “Рассыльщик”?</w:t>
      </w:r>
    </w:p>
    <w:p w:rsidR="00AD1F19" w:rsidRDefault="006F10A4">
      <w:pPr>
        <w:jc w:val="both"/>
      </w:pPr>
      <w:r>
        <w:t xml:space="preserve">Первое, что приходит на ум - отправка писем. </w:t>
      </w:r>
    </w:p>
    <w:p w:rsidR="00AD1F19" w:rsidRDefault="006F10A4">
      <w:pPr>
        <w:jc w:val="both"/>
      </w:pPr>
      <w:r>
        <w:t>Изменим класс EmailSendServiceClass, для многопоточной отправки писем: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</w:t>
            </w:r>
            <w:r w:rsidRPr="00744280">
              <w:rPr>
                <w:color w:val="660066"/>
                <w:lang w:val="en-US"/>
              </w:rPr>
              <w:t>SendServiceClass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                               </w:t>
            </w:r>
            <w:r w:rsidRPr="00744280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strPassword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>// пароль к email, с которого будет рассылаться почта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"s</w:t>
            </w:r>
            <w:r w:rsidRPr="00744280">
              <w:rPr>
                <w:color w:val="008800"/>
                <w:lang w:val="en-US"/>
              </w:rPr>
              <w:t>mtp.yandex.ru"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 xml:space="preserve"> - server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25</w:t>
            </w:r>
            <w:r w:rsidRPr="00744280">
              <w:rPr>
                <w:color w:val="666600"/>
                <w:lang w:val="en-US"/>
              </w:rPr>
              <w:t xml:space="preserve">;                         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744280">
              <w:rPr>
                <w:color w:val="880000"/>
                <w:lang w:val="en-US"/>
              </w:rPr>
              <w:t xml:space="preserve">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>-server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strBody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strSubject</w:t>
            </w:r>
            <w:r>
              <w:rPr>
                <w:color w:val="666600"/>
              </w:rPr>
              <w:t xml:space="preserve">;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тема письма для отправки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EmailSendServiceClass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 xml:space="preserve">private void </w:t>
            </w:r>
            <w:proofErr w:type="spellStart"/>
            <w:r w:rsidRPr="00744280">
              <w:rPr>
                <w:color w:val="000088"/>
                <w:lang w:val="en-US"/>
              </w:rPr>
              <w:t>SendMail</w:t>
            </w:r>
            <w:proofErr w:type="spellEnd"/>
            <w:r w:rsidRPr="00744280">
              <w:rPr>
                <w:color w:val="000088"/>
                <w:lang w:val="en-US"/>
              </w:rPr>
              <w:t>(object objEmails2)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 xml:space="preserve">Emails2 </w:t>
            </w:r>
            <w:proofErr w:type="spellStart"/>
            <w:r w:rsidRPr="00744280">
              <w:rPr>
                <w:color w:val="000088"/>
                <w:lang w:val="en-US"/>
              </w:rPr>
              <w:t>obj</w:t>
            </w:r>
            <w:proofErr w:type="spellEnd"/>
            <w:r w:rsidRPr="00744280">
              <w:rPr>
                <w:color w:val="000088"/>
                <w:lang w:val="en-US"/>
              </w:rPr>
              <w:t xml:space="preserve"> = (Emails2)objEmails2;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mail = objEmails2.Em</w:t>
            </w:r>
            <w:r w:rsidRPr="00744280">
              <w:rPr>
                <w:color w:val="000088"/>
                <w:lang w:val="en-US"/>
              </w:rPr>
              <w:t>ail;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name = objEmails2.Name;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using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000000"/>
                <w:lang w:val="en-US"/>
              </w:rPr>
              <w:t xml:space="preserve"> mm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mail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Subject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strSubject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Body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"Hello world!</w:t>
            </w:r>
            <w:proofErr w:type="gramStart"/>
            <w:r w:rsidRPr="00744280">
              <w:rPr>
                <w:color w:val="008800"/>
                <w:lang w:val="en-US"/>
              </w:rPr>
              <w:t>";</w:t>
            </w:r>
            <w:proofErr w:type="gram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IsBodyHtml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EnableSsl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true;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DeliveryMethod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SmtpDeliveryMethod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Network</w:t>
            </w:r>
            <w:proofErr w:type="spellEnd"/>
            <w:r w:rsidRPr="00744280">
              <w:rPr>
                <w:color w:val="660066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UseDefaultCredentials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NetworkCredential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try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Send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catch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Exception</w:t>
            </w:r>
            <w:r w:rsidRPr="00744280">
              <w:rPr>
                <w:color w:val="000000"/>
                <w:lang w:val="en-US"/>
              </w:rPr>
              <w:t xml:space="preserve"> ex)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</w:t>
            </w:r>
            <w:r>
              <w:rPr>
                <w:color w:val="008800"/>
              </w:rPr>
              <w:t>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ex</w:t>
            </w:r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SendMails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IQueryable</w:t>
            </w:r>
            <w:proofErr w:type="spellEnd"/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666600"/>
                <w:lang w:val="en-US"/>
              </w:rPr>
              <w:t>&gt;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88"/>
                <w:lang w:val="en-US"/>
              </w:rPr>
              <w:t>foreach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000000"/>
                <w:lang w:val="en-US"/>
              </w:rPr>
              <w:t xml:space="preserve"> email </w:t>
            </w:r>
            <w:r w:rsidRPr="00744280">
              <w:rPr>
                <w:color w:val="000088"/>
                <w:lang w:val="en-US"/>
              </w:rPr>
              <w:t>in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 xml:space="preserve">Thread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proofErr w:type="spellEnd"/>
            <w:r w:rsidRPr="00744280">
              <w:rPr>
                <w:color w:val="660066"/>
                <w:lang w:val="en-US"/>
              </w:rPr>
              <w:t xml:space="preserve"> = new Thread(new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0066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SendMail</w:t>
            </w:r>
            <w:proofErr w:type="spellEnd"/>
            <w:r w:rsidRPr="00744280">
              <w:rPr>
                <w:color w:val="660066"/>
                <w:lang w:val="en-US"/>
              </w:rPr>
              <w:t>));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</w:rPr>
            </w:pPr>
            <w:r w:rsidRPr="00744280">
              <w:rPr>
                <w:color w:val="660066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ab/>
              <w:t xml:space="preserve">    </w:t>
            </w:r>
            <w:r>
              <w:rPr>
                <w:color w:val="660066"/>
              </w:rPr>
              <w:t>thread.Start(email);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AD1F19" w:rsidRDefault="00AD1F19">
      <w:pPr>
        <w:pStyle w:val="Heading1"/>
        <w:jc w:val="both"/>
      </w:pPr>
      <w:bookmarkStart w:id="16" w:name="_17dp8vu" w:colFirst="0" w:colLast="0"/>
      <w:bookmarkEnd w:id="16"/>
    </w:p>
    <w:p w:rsidR="00AD1F19" w:rsidRDefault="006F10A4">
      <w:pPr>
        <w:pStyle w:val="Heading1"/>
        <w:jc w:val="both"/>
      </w:pPr>
      <w:bookmarkStart w:id="17" w:name="_3rdcrjn" w:colFirst="0" w:colLast="0"/>
      <w:bookmarkEnd w:id="17"/>
      <w:r>
        <w:t xml:space="preserve">Домашнее задание 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Написать приложение, считающее в раздельных потоках: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>факториал числа N, которое вв</w:t>
      </w:r>
      <w:r>
        <w:t xml:space="preserve">одится с клавиатуру;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>сумму целых чисел до N, которое также вводится с клавиатуры.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>*Написать приложение, выполняющее парсинг CSV-файла, произвольной структуры и сохраняющего его в обычный TXT-файл. Все операции проходят в потоках. CSV-файл заведомо имеет б</w:t>
      </w:r>
      <w:r>
        <w:t>ольшой объём.</w:t>
      </w:r>
    </w:p>
    <w:p w:rsidR="00AD1F19" w:rsidRDefault="006F10A4">
      <w:pPr>
        <w:pStyle w:val="Heading1"/>
        <w:jc w:val="both"/>
      </w:pPr>
      <w:bookmarkStart w:id="18" w:name="_26in1rg" w:colFirst="0" w:colLast="0"/>
      <w:bookmarkEnd w:id="18"/>
      <w:r>
        <w:t>Дополнительные материалы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https://msdn.microsoft.com/ru-ru/default.aspx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https://metanit.com</w:t>
      </w:r>
    </w:p>
    <w:p w:rsidR="00AD1F19" w:rsidRDefault="006F10A4">
      <w:pPr>
        <w:pStyle w:val="Heading1"/>
        <w:jc w:val="both"/>
      </w:pPr>
      <w:bookmarkStart w:id="19" w:name="_lnxbz9" w:colFirst="0" w:colLast="0"/>
      <w:bookmarkEnd w:id="19"/>
      <w:r>
        <w:t>Используемая литература</w:t>
      </w:r>
    </w:p>
    <w:p w:rsidR="00AD1F19" w:rsidRDefault="006F10A4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Рихтер Дж. “CLR via C#”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>Эндрю Троелсен - “ЯЗЫК ПРОГРАММИРОВАНИЯ C#5.0 И ПЛАТФОРМА .NET 4.5”</w:t>
      </w:r>
    </w:p>
    <w:sectPr w:rsidR="00AD1F1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A4" w:rsidRDefault="006F10A4">
      <w:pPr>
        <w:spacing w:before="0" w:after="0" w:line="240" w:lineRule="auto"/>
      </w:pPr>
      <w:r>
        <w:separator/>
      </w:r>
    </w:p>
  </w:endnote>
  <w:endnote w:type="continuationSeparator" w:id="0">
    <w:p w:rsidR="006F10A4" w:rsidRDefault="006F10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19" w:rsidRDefault="00AD1F19">
    <w:pPr>
      <w:spacing w:before="0" w:after="0"/>
      <w:rPr>
        <w:color w:val="ABB1B9"/>
        <w:sz w:val="16"/>
        <w:szCs w:val="16"/>
      </w:rPr>
    </w:pPr>
  </w:p>
  <w:p w:rsidR="00AD1F19" w:rsidRDefault="006F10A4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r>
      <w:rPr>
        <w:color w:val="ABB1B9"/>
        <w:sz w:val="16"/>
        <w:szCs w:val="16"/>
      </w:rPr>
      <w:t>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 w:rsidR="00744280">
      <w:fldChar w:fldCharType="separate"/>
    </w:r>
    <w:r w:rsidR="0020461E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19" w:rsidRDefault="00AD1F19">
    <w:pPr>
      <w:spacing w:after="9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A4" w:rsidRDefault="006F10A4">
      <w:pPr>
        <w:spacing w:before="0" w:after="0" w:line="240" w:lineRule="auto"/>
      </w:pPr>
      <w:r>
        <w:separator/>
      </w:r>
    </w:p>
  </w:footnote>
  <w:footnote w:type="continuationSeparator" w:id="0">
    <w:p w:rsidR="006F10A4" w:rsidRDefault="006F10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19" w:rsidRDefault="00AD1F19">
    <w:pP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19" w:rsidRDefault="006F10A4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l="0" t="0" r="0" b="0"/>
              <wp:wrapSquare wrapText="bothSides" distT="0" distB="0" distL="0" distR="0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200" y="3021900"/>
                        <a:ext cx="9753599" cy="1516198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AD1F19" w:rsidRDefault="00AD1F1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b="0" l="0" r="0" t="0"/>
              <wp:wrapSquare wrapText="bothSides" distB="0" distT="0" distL="0" distR="0"/>
              <wp:docPr id="1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l="0" t="0" r="0" b="0"/>
              <wp:wrapSquare wrapText="bothSides" distT="0" distB="0" distL="0" distR="0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D1F19" w:rsidRDefault="006F10A4">
                          <w:pPr>
                            <w:spacing w:before="0" w:after="0" w:line="720" w:lineRule="auto"/>
                            <w:textDirection w:val="btLr"/>
                          </w:pPr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C# Уровень 3. Продвинутый курс с  WPF</w:t>
                          </w:r>
                        </w:p>
                        <w:p w:rsidR="00AD1F19" w:rsidRDefault="006F10A4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5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b="0" l="0" r="0" t="0"/>
              <wp:wrapSquare wrapText="bothSides" distB="0" distT="0" distL="0" distR="0"/>
              <wp:docPr id="1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57150" distB="57150" distL="57150" distR="57150" simplePos="0" relativeHeight="251660288" behindDoc="1" locked="0" layoutInCell="1" hidden="0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6200" cy="1346200"/>
                        <a:chOff x="3907725" y="1956675"/>
                        <a:chExt cx="2876550" cy="2876550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F19" w:rsidRDefault="00AD1F19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1F19" w:rsidRDefault="00AD1F19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grpSp>
                    <pic:pic xmlns:pic="http://schemas.openxmlformats.org/drawingml/2006/picture">
                      <pic:nvPicPr>
                        <pic:cNvPr id="16" name="Shape 7" descr="C_.png"/>
                        <pic:cNvPicPr preferRelativeResize="0"/>
                      </pic:nvPicPr>
                      <pic:blipFill/>
                      <pic:spPr>
                        <a:xfrm>
                          <a:off x="3907725" y="195667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b="0" l="0" r="0" t="0"/>
              <wp:wrapTopAndBottom distB="57150" distT="57150"/>
              <wp:docPr id="1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61C"/>
    <w:multiLevelType w:val="multilevel"/>
    <w:tmpl w:val="A75869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86D5D9B"/>
    <w:multiLevelType w:val="multilevel"/>
    <w:tmpl w:val="B2A04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3D3ECC"/>
    <w:multiLevelType w:val="multilevel"/>
    <w:tmpl w:val="90FC8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B0680F"/>
    <w:multiLevelType w:val="multilevel"/>
    <w:tmpl w:val="C3A4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9A234C"/>
    <w:multiLevelType w:val="multilevel"/>
    <w:tmpl w:val="9710D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AA05C0"/>
    <w:multiLevelType w:val="multilevel"/>
    <w:tmpl w:val="7870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F19"/>
    <w:rsid w:val="0020461E"/>
    <w:rsid w:val="006F10A4"/>
    <w:rsid w:val="00744280"/>
    <w:rsid w:val="0083161C"/>
    <w:rsid w:val="00AD1F19"/>
    <w:rsid w:val="00B6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openxmlformats.org/officeDocument/2006/relationships/image" Target="media/image19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22B1-1FF3-477F-8295-B9D9BC00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5</cp:revision>
  <dcterms:created xsi:type="dcterms:W3CDTF">2017-08-21T18:40:00Z</dcterms:created>
  <dcterms:modified xsi:type="dcterms:W3CDTF">2017-08-21T19:38:00Z</dcterms:modified>
</cp:coreProperties>
</file>