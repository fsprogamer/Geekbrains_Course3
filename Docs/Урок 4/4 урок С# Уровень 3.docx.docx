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07C49" w:rsidRDefault="00A07C49">
      <w:pPr>
        <w:pStyle w:val="normal"/>
        <w:spacing w:after="0"/>
      </w:pPr>
    </w:p>
    <w:p w:rsidR="00A07C49" w:rsidRDefault="00394A77">
      <w:pPr>
        <w:pStyle w:val="a3"/>
      </w:pPr>
      <w:bookmarkStart w:id="0" w:name="_ehuodguarqm9" w:colFirst="0" w:colLast="0"/>
      <w:bookmarkEnd w:id="0"/>
      <w:r>
        <w:t>Unit-Тестирование.</w:t>
      </w:r>
    </w:p>
    <w:p w:rsidR="00A07C49" w:rsidRDefault="00A07C49">
      <w:pPr>
        <w:pStyle w:val="normal"/>
        <w:spacing w:after="0"/>
      </w:pPr>
    </w:p>
    <w:p w:rsidR="00A07C49" w:rsidRDefault="00394A77">
      <w:pPr>
        <w:pStyle w:val="a4"/>
        <w:jc w:val="both"/>
      </w:pPr>
      <w:r>
        <w:t xml:space="preserve">Написание модульных тестов. </w:t>
      </w:r>
    </w:p>
    <w:p w:rsidR="00A07C49" w:rsidRDefault="00A07C49">
      <w:pPr>
        <w:pStyle w:val="normal"/>
        <w:spacing w:before="0" w:after="0" w:line="240" w:lineRule="auto"/>
      </w:pPr>
    </w:p>
    <w:p w:rsidR="00A07C49" w:rsidRDefault="00A07C49">
      <w:pPr>
        <w:pStyle w:val="normal"/>
        <w:spacing w:before="0" w:after="0" w:line="240" w:lineRule="auto"/>
      </w:pPr>
    </w:p>
    <w:p w:rsidR="00A07C49" w:rsidRDefault="00A07C49">
      <w:pPr>
        <w:pStyle w:val="normal"/>
        <w:spacing w:before="0" w:after="0" w:line="240" w:lineRule="auto"/>
      </w:pPr>
    </w:p>
    <w:sdt>
      <w:sdtPr>
        <w:id w:val="603993174"/>
        <w:docPartObj>
          <w:docPartGallery w:val="Table of Contents"/>
          <w:docPartUnique/>
        </w:docPartObj>
      </w:sdtPr>
      <w:sdtContent>
        <w:p w:rsidR="00A07C49" w:rsidRDefault="00A07C49">
          <w:pPr>
            <w:pStyle w:val="normal"/>
            <w:spacing w:before="80" w:line="240" w:lineRule="auto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394A77">
            <w:instrText xml:space="preserve"> TOC \h \u \z \n </w:instrText>
          </w:r>
          <w:r>
            <w:fldChar w:fldCharType="separate"/>
          </w:r>
          <w:hyperlink w:anchor="_gbu3tngzxhjb">
            <w:r w:rsidR="00394A77">
              <w:rPr>
                <w:color w:val="1155CC"/>
                <w:u w:val="single"/>
              </w:rPr>
              <w:t>Немного теории о тестировании</w:t>
            </w:r>
          </w:hyperlink>
        </w:p>
        <w:p w:rsidR="00A07C49" w:rsidRDefault="00A07C49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8jtia893uqyx">
            <w:r w:rsidR="00394A77">
              <w:rPr>
                <w:color w:val="1155CC"/>
                <w:u w:val="single"/>
              </w:rPr>
              <w:t>К каким участкам кода нужно писать юнит-тесты</w:t>
            </w:r>
          </w:hyperlink>
        </w:p>
        <w:p w:rsidR="00A07C49" w:rsidRDefault="00A07C49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447rohgcid9m">
            <w:r w:rsidR="00394A77">
              <w:rPr>
                <w:color w:val="1155CC"/>
                <w:u w:val="single"/>
              </w:rPr>
              <w:t>Практика юнит-тестирования</w:t>
            </w:r>
          </w:hyperlink>
        </w:p>
        <w:p w:rsidR="00A07C49" w:rsidRDefault="00A07C49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7io7gddydh5e">
            <w:r w:rsidR="00394A77">
              <w:rPr>
                <w:color w:val="1155CC"/>
                <w:u w:val="single"/>
              </w:rPr>
              <w:t>Расположение юнит-тестов</w:t>
            </w:r>
          </w:hyperlink>
        </w:p>
        <w:p w:rsidR="00A07C49" w:rsidRDefault="00A07C49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gt451sw603t8">
            <w:r w:rsidR="00394A77">
              <w:rPr>
                <w:color w:val="1155CC"/>
                <w:u w:val="single"/>
              </w:rPr>
              <w:t>Именование тестов</w:t>
            </w:r>
          </w:hyperlink>
        </w:p>
        <w:p w:rsidR="00A07C49" w:rsidRDefault="00A07C49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7hqb2ydsnd6o">
            <w:r w:rsidR="00394A77">
              <w:rPr>
                <w:color w:val="1155CC"/>
                <w:u w:val="single"/>
              </w:rPr>
              <w:t>Наименование классов</w:t>
            </w:r>
          </w:hyperlink>
        </w:p>
        <w:p w:rsidR="00A07C49" w:rsidRDefault="00A07C49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bqmcqwcfgi5x">
            <w:r w:rsidR="00394A77">
              <w:rPr>
                <w:color w:val="1155CC"/>
                <w:u w:val="single"/>
              </w:rPr>
              <w:t>Наименование методов</w:t>
            </w:r>
          </w:hyperlink>
        </w:p>
        <w:p w:rsidR="00A07C49" w:rsidRDefault="00A07C49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k65xrx7j4aal">
            <w:r w:rsidR="00394A77">
              <w:rPr>
                <w:color w:val="1155CC"/>
                <w:u w:val="single"/>
              </w:rPr>
              <w:t>Фреймворки тестирования</w:t>
            </w:r>
          </w:hyperlink>
        </w:p>
        <w:p w:rsidR="00A07C49" w:rsidRDefault="00A07C49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t4710b82yzp9">
            <w:r w:rsidR="00394A77">
              <w:rPr>
                <w:color w:val="1155CC"/>
                <w:u w:val="single"/>
              </w:rPr>
              <w:t>Подход AAA</w:t>
            </w:r>
          </w:hyperlink>
        </w:p>
        <w:p w:rsidR="00A07C49" w:rsidRDefault="00A07C49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b5jt5k3fcbq1">
            <w:r w:rsidR="00394A77">
              <w:rPr>
                <w:color w:val="1155CC"/>
                <w:u w:val="single"/>
              </w:rPr>
              <w:t>Создаем юнит-тест</w:t>
            </w:r>
          </w:hyperlink>
        </w:p>
        <w:p w:rsidR="00A07C49" w:rsidRDefault="00A07C49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412gl2610f48">
            <w:r w:rsidR="00394A77">
              <w:rPr>
                <w:color w:val="1155CC"/>
                <w:u w:val="single"/>
              </w:rPr>
              <w:t>Атрибут TestInitialize и ClassInitialize</w:t>
            </w:r>
          </w:hyperlink>
        </w:p>
        <w:p w:rsidR="00A07C49" w:rsidRDefault="00A07C49">
          <w:pPr>
            <w:pStyle w:val="normal"/>
            <w:spacing w:line="240" w:lineRule="auto"/>
            <w:rPr>
              <w:color w:val="1155CC"/>
              <w:u w:val="single"/>
            </w:rPr>
          </w:pPr>
          <w:hyperlink w:anchor="_iv7bbhonfa26">
            <w:r w:rsidR="00394A77">
              <w:rPr>
                <w:color w:val="1155CC"/>
                <w:u w:val="single"/>
              </w:rPr>
              <w:t>Домашнее задание</w:t>
            </w:r>
          </w:hyperlink>
        </w:p>
        <w:p w:rsidR="00A07C49" w:rsidRDefault="00A07C49">
          <w:pPr>
            <w:pStyle w:val="normal"/>
            <w:spacing w:after="80" w:line="240" w:lineRule="auto"/>
            <w:rPr>
              <w:color w:val="1155CC"/>
              <w:u w:val="single"/>
            </w:rPr>
          </w:pPr>
          <w:hyperlink w:anchor="_uvp6qax5r1ok">
            <w:r w:rsidR="00394A77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07C49" w:rsidRDefault="00A07C49">
      <w:pPr>
        <w:pStyle w:val="normal"/>
      </w:pPr>
    </w:p>
    <w:p w:rsidR="00A07C49" w:rsidRDefault="00A07C49">
      <w:pPr>
        <w:pStyle w:val="normal"/>
        <w:spacing w:before="0" w:after="0" w:line="240" w:lineRule="auto"/>
      </w:pPr>
    </w:p>
    <w:p w:rsidR="00A07C49" w:rsidRDefault="00A07C49">
      <w:pPr>
        <w:pStyle w:val="normal"/>
        <w:spacing w:before="0" w:after="0" w:line="240" w:lineRule="auto"/>
      </w:pPr>
    </w:p>
    <w:p w:rsidR="00A07C49" w:rsidRDefault="00A07C49">
      <w:pPr>
        <w:pStyle w:val="normal"/>
        <w:spacing w:before="0" w:after="0" w:line="240" w:lineRule="auto"/>
      </w:pPr>
    </w:p>
    <w:p w:rsidR="00A07C49" w:rsidRDefault="00A07C49">
      <w:pPr>
        <w:pStyle w:val="normal"/>
        <w:spacing w:before="0" w:line="240" w:lineRule="auto"/>
      </w:pPr>
    </w:p>
    <w:p w:rsidR="00A07C49" w:rsidRDefault="00A07C49">
      <w:pPr>
        <w:pStyle w:val="2"/>
        <w:spacing w:before="0"/>
      </w:pPr>
    </w:p>
    <w:p w:rsidR="00A07C49" w:rsidRDefault="00394A77">
      <w:pPr>
        <w:pStyle w:val="2"/>
        <w:spacing w:before="0"/>
      </w:pPr>
      <w:bookmarkStart w:id="1" w:name="_gbu3tngzxhjb" w:colFirst="0" w:colLast="0"/>
      <w:bookmarkEnd w:id="1"/>
      <w:r>
        <w:t>Немного теории о тестировании</w:t>
      </w:r>
    </w:p>
    <w:p w:rsidR="00A07C49" w:rsidRDefault="00394A77">
      <w:pPr>
        <w:pStyle w:val="normal"/>
        <w:spacing w:after="0"/>
      </w:pPr>
      <w:r>
        <w:t>До этого мы никогда не говорили о тестировании, но на самом деле мы им занимались. Например, когда мы создавали наше приложение «</w:t>
      </w:r>
      <w:proofErr w:type="spellStart"/>
      <w:r>
        <w:t>Рассыльщик</w:t>
      </w:r>
      <w:proofErr w:type="spellEnd"/>
      <w:r>
        <w:t xml:space="preserve">». Мы нажимаем на кнопку, запускаем </w:t>
      </w:r>
      <w:r>
        <w:lastRenderedPageBreak/>
        <w:t>приложение и проверяем, как работает «</w:t>
      </w:r>
      <w:proofErr w:type="spellStart"/>
      <w:r>
        <w:t>Рассыльщик</w:t>
      </w:r>
      <w:proofErr w:type="spellEnd"/>
      <w:r>
        <w:t xml:space="preserve">», отправляются ли письма и т.д. </w:t>
      </w:r>
      <w:r>
        <w:t>И, как правило, то, чем занимаются программисты, проверяя свои программы на соответствие требованиям, называется интеграционным тестированием. Как правило, в программах используется большое число зависимостей и при проведении интеграционного тестирования с</w:t>
      </w:r>
      <w:r>
        <w:t xml:space="preserve">мотрят на соответствие требованиям работы всех узлов системы. </w:t>
      </w:r>
    </w:p>
    <w:p w:rsidR="00A07C49" w:rsidRDefault="00394A77">
      <w:pPr>
        <w:pStyle w:val="normal"/>
        <w:spacing w:after="0"/>
      </w:pPr>
      <w:r>
        <w:t xml:space="preserve">Наша задача проверить корректность работы каждого отдельного узла. Для этой цели как раз и нужно </w:t>
      </w:r>
      <w:proofErr w:type="spellStart"/>
      <w:r>
        <w:t>юнит-тестирование</w:t>
      </w:r>
      <w:proofErr w:type="spellEnd"/>
      <w:r>
        <w:t xml:space="preserve"> или модульное тестирование. </w:t>
      </w:r>
    </w:p>
    <w:p w:rsidR="00A07C49" w:rsidRDefault="00394A77">
      <w:pPr>
        <w:pStyle w:val="normal"/>
        <w:spacing w:after="0"/>
      </w:pPr>
      <w:r>
        <w:t>Модульное тестирование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 – это проце</w:t>
      </w:r>
      <w:proofErr w:type="gramStart"/>
      <w:r>
        <w:t>сс в пр</w:t>
      </w:r>
      <w:proofErr w:type="gramEnd"/>
      <w:r>
        <w:t xml:space="preserve">ограммировании, позволяющий проверить на корректность отдельные модули исходного кода программы. (С) </w:t>
      </w:r>
      <w:proofErr w:type="spellStart"/>
      <w:r>
        <w:t>Википедия</w:t>
      </w:r>
      <w:proofErr w:type="spellEnd"/>
    </w:p>
    <w:p w:rsidR="00A07C49" w:rsidRDefault="00394A77">
      <w:pPr>
        <w:pStyle w:val="normal"/>
        <w:spacing w:after="0"/>
      </w:pPr>
      <w:r>
        <w:t xml:space="preserve">В свою очередь, </w:t>
      </w:r>
      <w:proofErr w:type="spellStart"/>
      <w:r>
        <w:t>UnitTest</w:t>
      </w:r>
      <w:proofErr w:type="spellEnd"/>
      <w:r>
        <w:t xml:space="preserve"> – это отдельная часть программы, которая вызывает тестируемый модуль и проверяет корректность его работы. </w:t>
      </w:r>
    </w:p>
    <w:p w:rsidR="00A07C49" w:rsidRDefault="00394A77">
      <w:pPr>
        <w:pStyle w:val="normal"/>
        <w:spacing w:after="0"/>
      </w:pPr>
      <w:r>
        <w:t>Резуль</w:t>
      </w:r>
      <w:r>
        <w:t xml:space="preserve">тат такого теста считается не пройденным, когда не совпадает с ожидаемым  результатом. </w:t>
      </w:r>
    </w:p>
    <w:p w:rsidR="00A07C49" w:rsidRDefault="00394A77">
      <w:pPr>
        <w:pStyle w:val="normal"/>
        <w:spacing w:after="0"/>
      </w:pPr>
      <w:r>
        <w:t xml:space="preserve">Таким </w:t>
      </w:r>
      <w:proofErr w:type="gramStart"/>
      <w:r>
        <w:t>образом</w:t>
      </w:r>
      <w:proofErr w:type="gramEnd"/>
      <w:r>
        <w:t xml:space="preserve"> выделим три типа тестирования:</w:t>
      </w:r>
    </w:p>
    <w:p w:rsidR="00A07C49" w:rsidRDefault="00394A77">
      <w:pPr>
        <w:pStyle w:val="normal"/>
        <w:numPr>
          <w:ilvl w:val="0"/>
          <w:numId w:val="7"/>
        </w:numPr>
      </w:pPr>
      <w:r>
        <w:t>Модульное тестирование – это написание отдельного теста для каждого метода программы с применением объектов искусственно смоделированной среды</w:t>
      </w:r>
    </w:p>
    <w:p w:rsidR="00A07C49" w:rsidRDefault="00394A77">
      <w:pPr>
        <w:pStyle w:val="normal"/>
        <w:numPr>
          <w:ilvl w:val="0"/>
          <w:numId w:val="7"/>
        </w:numPr>
      </w:pPr>
      <w:r>
        <w:t xml:space="preserve">Интеграционное тестирование – это тестирование, когда на соответствие требований проверяется интеграция модулей, </w:t>
      </w:r>
      <w:r>
        <w:t>их взаимодействие между собой, а также интеграция подсистем в одну общую систему.</w:t>
      </w:r>
    </w:p>
    <w:p w:rsidR="00A07C49" w:rsidRDefault="00394A77">
      <w:pPr>
        <w:pStyle w:val="normal"/>
        <w:numPr>
          <w:ilvl w:val="0"/>
          <w:numId w:val="7"/>
        </w:numPr>
      </w:pPr>
      <w:r>
        <w:t xml:space="preserve">Системное тестирование. Это тестирование программного обеспечения, выполняемое на полной интегрированной системе, с целью проверки соответствия системы исходным требованиям, </w:t>
      </w:r>
      <w:r>
        <w:t xml:space="preserve">как функциональным, так и не функциональным. (С) </w:t>
      </w:r>
      <w:proofErr w:type="spellStart"/>
      <w:r>
        <w:t>Википедия</w:t>
      </w:r>
      <w:proofErr w:type="spellEnd"/>
    </w:p>
    <w:p w:rsidR="00A07C49" w:rsidRDefault="00394A77">
      <w:pPr>
        <w:pStyle w:val="normal"/>
        <w:spacing w:after="0"/>
      </w:pPr>
      <w:r>
        <w:t>Таким образом</w:t>
      </w:r>
      <w:r w:rsidR="000319C3" w:rsidRPr="000319C3">
        <w:rPr>
          <w:lang w:val="ru-RU"/>
        </w:rPr>
        <w:t>,</w:t>
      </w:r>
      <w:r>
        <w:t xml:space="preserve"> наша задача сводится именно к модульному тестированию. То есть написанию тестов для тех методов, изменение кода в которых может привести к ошибкам, в том числе в тех местах, которые м</w:t>
      </w:r>
      <w:r>
        <w:t xml:space="preserve">ы уже протестировали. </w:t>
      </w:r>
    </w:p>
    <w:p w:rsidR="00A07C49" w:rsidRDefault="00394A77">
      <w:pPr>
        <w:pStyle w:val="normal"/>
        <w:spacing w:after="0"/>
      </w:pPr>
      <w:r>
        <w:t xml:space="preserve">Не все проекты нужно покрывать тестами. </w:t>
      </w:r>
    </w:p>
    <w:p w:rsidR="00A07C49" w:rsidRDefault="00394A77">
      <w:pPr>
        <w:pStyle w:val="normal"/>
        <w:spacing w:after="0"/>
      </w:pPr>
      <w:r>
        <w:t>Например, если ваша программа очень простая и короткая, если это проект-прототип, тестовый проект, проект, где практически нет никакой логики, проект для выставки или презентации на 1-2 дня. Т</w:t>
      </w:r>
      <w:r>
        <w:t xml:space="preserve">огда покрывать тестами его не обязательно. </w:t>
      </w:r>
    </w:p>
    <w:p w:rsidR="00A07C49" w:rsidRDefault="00394A77">
      <w:pPr>
        <w:pStyle w:val="normal"/>
        <w:spacing w:after="0"/>
      </w:pPr>
      <w:r>
        <w:t xml:space="preserve">Во всех остальных случаях </w:t>
      </w:r>
      <w:proofErr w:type="spellStart"/>
      <w:r>
        <w:t>юнит-тесты</w:t>
      </w:r>
      <w:proofErr w:type="spellEnd"/>
      <w:r>
        <w:t xml:space="preserve"> значительно облегчат жизнь и даже помогут сделать документацию на ваш проект. </w:t>
      </w:r>
    </w:p>
    <w:p w:rsidR="00A07C49" w:rsidRDefault="00394A77">
      <w:pPr>
        <w:pStyle w:val="2"/>
      </w:pPr>
      <w:bookmarkStart w:id="2" w:name="_8jtia893uqyx" w:colFirst="0" w:colLast="0"/>
      <w:bookmarkEnd w:id="2"/>
      <w:r>
        <w:t xml:space="preserve">К каким участкам кода нужно писать </w:t>
      </w:r>
      <w:proofErr w:type="spellStart"/>
      <w:r>
        <w:t>юнит-тесты</w:t>
      </w:r>
      <w:proofErr w:type="spellEnd"/>
    </w:p>
    <w:p w:rsidR="00A07C49" w:rsidRDefault="00394A77">
      <w:pPr>
        <w:pStyle w:val="normal"/>
        <w:spacing w:after="0"/>
      </w:pPr>
      <w:r>
        <w:t>Надеюсь, интуитивно понятно, что тесты не надо пис</w:t>
      </w:r>
      <w:r>
        <w:t xml:space="preserve">ать абсолютно ко всем функциям приложения. </w:t>
      </w:r>
    </w:p>
    <w:p w:rsidR="00A07C49" w:rsidRDefault="00394A77">
      <w:pPr>
        <w:pStyle w:val="normal"/>
        <w:spacing w:after="0"/>
      </w:pPr>
      <w:r>
        <w:t xml:space="preserve">Некоторые считают, что покрыть надо 100% кода, некоторые нет. </w:t>
      </w:r>
    </w:p>
    <w:p w:rsidR="00A07C49" w:rsidRDefault="00394A77">
      <w:pPr>
        <w:pStyle w:val="normal"/>
        <w:spacing w:after="0"/>
      </w:pPr>
      <w:r>
        <w:t>Я считаю, что не весь код нужно покрывать тестами. Чтобы определить, какую часть кода надо покрыть, давайте начертим такую схему. По одной оси опреде</w:t>
      </w:r>
      <w:r>
        <w:t>лим сложность, по другой количество зависимостей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708400" cy="1806376"/>
            <wp:effectExtent l="0" t="0" r="0" b="0"/>
            <wp:docPr id="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80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>Получилось 4 варианта.</w:t>
      </w:r>
    </w:p>
    <w:p w:rsidR="00A07C49" w:rsidRDefault="00394A77">
      <w:pPr>
        <w:pStyle w:val="normal"/>
        <w:numPr>
          <w:ilvl w:val="0"/>
          <w:numId w:val="4"/>
        </w:numPr>
      </w:pPr>
      <w:r>
        <w:t xml:space="preserve">Несложный код, где нет зависимостей. Если и так всё ясно, то тестировать нечего. Например, если мы посмотрим в наш класс </w:t>
      </w:r>
      <w:proofErr w:type="spellStart"/>
      <w:r>
        <w:t>WPFMailSender</w:t>
      </w:r>
      <w:proofErr w:type="spellEnd"/>
      <w:r>
        <w:t>, есть ряд обработчиков, которые делают очень простые вещи по нажатию на некоторые пункты меню или кнопки.</w:t>
      </w:r>
    </w:p>
    <w:p w:rsidR="00A07C49" w:rsidRDefault="00394A77">
      <w:pPr>
        <w:pStyle w:val="normal"/>
        <w:jc w:val="center"/>
      </w:pPr>
      <w:r>
        <w:rPr>
          <w:noProof/>
          <w:lang w:val="ru-RU"/>
        </w:rPr>
        <w:drawing>
          <wp:inline distT="0" distB="0" distL="0" distR="0">
            <wp:extent cx="3993534" cy="101596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534" cy="101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numPr>
          <w:ilvl w:val="0"/>
          <w:numId w:val="4"/>
        </w:numPr>
      </w:pPr>
      <w:r>
        <w:t>Запутанный ко</w:t>
      </w:r>
      <w:r>
        <w:t>д, где присутствует множество зависимостей. Надеюсь, это не про наше приложение «</w:t>
      </w:r>
      <w:proofErr w:type="spellStart"/>
      <w:r>
        <w:t>Рассыльщик</w:t>
      </w:r>
      <w:proofErr w:type="spellEnd"/>
      <w:r>
        <w:t xml:space="preserve">». Но если вы </w:t>
      </w:r>
      <w:r>
        <w:t>столкнетесь</w:t>
      </w:r>
      <w:r>
        <w:t xml:space="preserve"> с таким кодом, где его проще переписать, чем разобраться, что в н</w:t>
      </w:r>
      <w:r>
        <w:t>ё</w:t>
      </w:r>
      <w:r>
        <w:t>м происходит, то нет смысла покрывать такой код тестами. Проще действител</w:t>
      </w:r>
      <w:r>
        <w:t xml:space="preserve">ьно переписать или провести </w:t>
      </w:r>
      <w:proofErr w:type="spellStart"/>
      <w:r>
        <w:t>рефакторинг</w:t>
      </w:r>
      <w:proofErr w:type="spellEnd"/>
      <w:r>
        <w:t xml:space="preserve">. </w:t>
      </w:r>
    </w:p>
    <w:p w:rsidR="00A07C49" w:rsidRDefault="00394A77">
      <w:pPr>
        <w:pStyle w:val="normal"/>
        <w:numPr>
          <w:ilvl w:val="0"/>
          <w:numId w:val="4"/>
        </w:numPr>
      </w:pPr>
      <w:r>
        <w:t xml:space="preserve">Сложный код, где нет зависимостей. То есть методы, которые что-то вычисляют, что-то делают и имеет смысл проверить, делают ли они это правильно. Например, у нас есть в библиотеке </w:t>
      </w:r>
      <w:proofErr w:type="spellStart"/>
      <w:r>
        <w:t>CodePasswordDLL</w:t>
      </w:r>
      <w:proofErr w:type="spellEnd"/>
      <w:r>
        <w:t xml:space="preserve"> класс </w:t>
      </w:r>
      <w:proofErr w:type="spellStart"/>
      <w:r>
        <w:t>CodePassword</w:t>
      </w:r>
      <w:proofErr w:type="spellEnd"/>
      <w:r>
        <w:t>,</w:t>
      </w:r>
      <w:r>
        <w:t xml:space="preserve"> где зашифровывается пароль. Имеет смысл проверить, всё ли делается правильно.</w:t>
      </w:r>
    </w:p>
    <w:p w:rsidR="00A07C49" w:rsidRDefault="00394A77">
      <w:pPr>
        <w:pStyle w:val="normal"/>
        <w:spacing w:before="0" w:after="0"/>
        <w:ind w:left="72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ru-RU"/>
        </w:rPr>
        <w:drawing>
          <wp:inline distT="0" distB="0" distL="0" distR="0">
            <wp:extent cx="2399215" cy="1292028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215" cy="1292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numPr>
          <w:ilvl w:val="0"/>
          <w:numId w:val="4"/>
        </w:numPr>
      </w:pPr>
      <w:r>
        <w:t xml:space="preserve">Простой код, где присутствуют зависимости. Когда связываются разные модули системы, разные классы, </w:t>
      </w:r>
      <w:proofErr w:type="spellStart"/>
      <w:r>
        <w:t>DLL’ки</w:t>
      </w:r>
      <w:proofErr w:type="spellEnd"/>
      <w:r>
        <w:t xml:space="preserve"> и так далее. Например, в нашем классе </w:t>
      </w:r>
      <w:proofErr w:type="spellStart"/>
      <w:r>
        <w:t>DBClass</w:t>
      </w:r>
      <w:proofErr w:type="spellEnd"/>
      <w:r>
        <w:t xml:space="preserve"> есть свойство </w:t>
      </w:r>
      <w:proofErr w:type="spellStart"/>
      <w:r>
        <w:t>Emails</w:t>
      </w:r>
      <w:proofErr w:type="spellEnd"/>
      <w:r>
        <w:t>, к</w:t>
      </w:r>
      <w:r>
        <w:t xml:space="preserve">оторое получает данные о </w:t>
      </w:r>
      <w:proofErr w:type="spellStart"/>
      <w:r>
        <w:t>email’ах</w:t>
      </w:r>
      <w:proofErr w:type="spellEnd"/>
      <w:r>
        <w:t xml:space="preserve"> адресатов из базы данных, через </w:t>
      </w:r>
      <w:proofErr w:type="spellStart"/>
      <w:r>
        <w:t>dbml</w:t>
      </w:r>
      <w:proofErr w:type="spellEnd"/>
      <w:r>
        <w:t xml:space="preserve"> объект. </w:t>
      </w:r>
    </w:p>
    <w:p w:rsidR="00A07C49" w:rsidRDefault="00394A77">
      <w:pPr>
        <w:pStyle w:val="normal"/>
        <w:spacing w:before="0" w:after="0"/>
        <w:ind w:left="72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ru-RU"/>
        </w:rPr>
        <w:drawing>
          <wp:inline distT="0" distB="0" distL="0" distR="0">
            <wp:extent cx="2476599" cy="1029590"/>
            <wp:effectExtent l="0" t="0" r="0" b="0"/>
            <wp:docPr id="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99" cy="102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Как видим, варианты 3 и 4 нужно покрыть тестами. </w:t>
      </w:r>
    </w:p>
    <w:p w:rsidR="00A07C49" w:rsidRDefault="00394A77">
      <w:pPr>
        <w:pStyle w:val="2"/>
      </w:pPr>
      <w:bookmarkStart w:id="3" w:name="_447rohgcid9m" w:colFirst="0" w:colLast="0"/>
      <w:bookmarkEnd w:id="3"/>
      <w:r>
        <w:lastRenderedPageBreak/>
        <w:t xml:space="preserve">Практика </w:t>
      </w:r>
      <w:proofErr w:type="spellStart"/>
      <w:r>
        <w:t>юнит-тестирования</w:t>
      </w:r>
      <w:proofErr w:type="spellEnd"/>
    </w:p>
    <w:p w:rsidR="00A07C49" w:rsidRDefault="00394A77">
      <w:pPr>
        <w:pStyle w:val="normal"/>
      </w:pPr>
      <w:proofErr w:type="spellStart"/>
      <w:r>
        <w:t>Юнит</w:t>
      </w:r>
      <w:proofErr w:type="spellEnd"/>
      <w:r>
        <w:t xml:space="preserve"> тест должен быть</w:t>
      </w:r>
      <w:r>
        <w:t>:</w:t>
      </w:r>
    </w:p>
    <w:p w:rsidR="00A07C49" w:rsidRDefault="00394A77">
      <w:pPr>
        <w:pStyle w:val="normal"/>
        <w:numPr>
          <w:ilvl w:val="0"/>
          <w:numId w:val="1"/>
        </w:numPr>
      </w:pPr>
      <w:r>
        <w:t>Автоматизированным и повторяемым.</w:t>
      </w:r>
    </w:p>
    <w:p w:rsidR="00A07C49" w:rsidRDefault="00394A77">
      <w:pPr>
        <w:pStyle w:val="normal"/>
        <w:numPr>
          <w:ilvl w:val="0"/>
          <w:numId w:val="1"/>
        </w:numPr>
      </w:pPr>
      <w:proofErr w:type="gramStart"/>
      <w:r>
        <w:t>Простым</w:t>
      </w:r>
      <w:proofErr w:type="gramEnd"/>
      <w:r>
        <w:t xml:space="preserve"> в реализации.</w:t>
      </w:r>
    </w:p>
    <w:p w:rsidR="00A07C49" w:rsidRDefault="00394A77">
      <w:pPr>
        <w:pStyle w:val="normal"/>
        <w:numPr>
          <w:ilvl w:val="0"/>
          <w:numId w:val="1"/>
        </w:numPr>
      </w:pPr>
      <w:r>
        <w:t>После написания он</w:t>
      </w:r>
      <w:r>
        <w:t xml:space="preserve"> должен остаться для последующего использования.</w:t>
      </w:r>
    </w:p>
    <w:p w:rsidR="00A07C49" w:rsidRDefault="00394A77">
      <w:pPr>
        <w:pStyle w:val="normal"/>
        <w:numPr>
          <w:ilvl w:val="0"/>
          <w:numId w:val="1"/>
        </w:numPr>
      </w:pPr>
      <w:r>
        <w:t>Кто угодно в команде должен иметь возможность запустить Unit</w:t>
      </w:r>
      <w:r>
        <w:t>-</w:t>
      </w:r>
      <w:r>
        <w:t>тест.</w:t>
      </w:r>
    </w:p>
    <w:p w:rsidR="00A07C49" w:rsidRDefault="00394A77">
      <w:pPr>
        <w:pStyle w:val="normal"/>
        <w:numPr>
          <w:ilvl w:val="0"/>
          <w:numId w:val="1"/>
        </w:numPr>
      </w:pPr>
      <w:r>
        <w:t>Должен запускаться одним нажатием кнопки.</w:t>
      </w:r>
    </w:p>
    <w:p w:rsidR="00A07C49" w:rsidRDefault="00394A77">
      <w:pPr>
        <w:pStyle w:val="normal"/>
        <w:numPr>
          <w:ilvl w:val="0"/>
          <w:numId w:val="1"/>
        </w:numPr>
      </w:pPr>
      <w:r>
        <w:t>Должен выполняться быстро.</w:t>
      </w:r>
    </w:p>
    <w:p w:rsidR="00A07C49" w:rsidRDefault="00394A77">
      <w:pPr>
        <w:pStyle w:val="3"/>
      </w:pPr>
      <w:bookmarkStart w:id="4" w:name="_7io7gddydh5e" w:colFirst="0" w:colLast="0"/>
      <w:bookmarkEnd w:id="4"/>
      <w:r>
        <w:t xml:space="preserve">Расположение </w:t>
      </w:r>
      <w:proofErr w:type="spellStart"/>
      <w:r>
        <w:t>юнит-тестов</w:t>
      </w:r>
      <w:proofErr w:type="spellEnd"/>
    </w:p>
    <w:p w:rsidR="00A07C49" w:rsidRDefault="00394A77">
      <w:pPr>
        <w:pStyle w:val="normal"/>
      </w:pPr>
      <w:r>
        <w:t>Стандартная рекомендация. Тесты должны распола</w:t>
      </w:r>
      <w:r>
        <w:t>гаться в отдельном проекте. Если в нашем решении несколько проектов, то каждому проекту соответствует проект с тестами. Для нашего приложения «</w:t>
      </w:r>
      <w:proofErr w:type="spellStart"/>
      <w:r>
        <w:t>Рассыльщик</w:t>
      </w:r>
      <w:proofErr w:type="spellEnd"/>
      <w:r>
        <w:t xml:space="preserve">» используется несколько проектов, отдельный проект для DLL, отдельный проект для </w:t>
      </w:r>
      <w:proofErr w:type="spellStart"/>
      <w:r>
        <w:t>UserControl</w:t>
      </w:r>
      <w:proofErr w:type="spellEnd"/>
      <w:r>
        <w:t xml:space="preserve">. </w:t>
      </w:r>
    </w:p>
    <w:p w:rsidR="00A07C49" w:rsidRDefault="00394A77">
      <w:pPr>
        <w:pStyle w:val="3"/>
      </w:pPr>
      <w:bookmarkStart w:id="5" w:name="_gt451sw603t8" w:colFirst="0" w:colLast="0"/>
      <w:bookmarkEnd w:id="5"/>
      <w:r>
        <w:t>Именова</w:t>
      </w:r>
      <w:r>
        <w:t>ние тестов</w:t>
      </w:r>
    </w:p>
    <w:p w:rsidR="00A07C49" w:rsidRDefault="00394A77">
      <w:pPr>
        <w:pStyle w:val="normal"/>
      </w:pPr>
      <w:r>
        <w:t xml:space="preserve">Рекомендуется проект с тестами именовать, так же как и основной проект, но добавлять слово через точку </w:t>
      </w:r>
      <w:proofErr w:type="spellStart"/>
      <w:r>
        <w:t>Test</w:t>
      </w:r>
      <w:proofErr w:type="spellEnd"/>
      <w:r>
        <w:t xml:space="preserve"> в конце наименования. Например, наш проект </w:t>
      </w:r>
      <w:proofErr w:type="spellStart"/>
      <w:r>
        <w:t>MailSender</w:t>
      </w:r>
      <w:proofErr w:type="spellEnd"/>
      <w:r>
        <w:t xml:space="preserve"> и для него будет создан проект </w:t>
      </w:r>
      <w:proofErr w:type="spellStart"/>
      <w:r>
        <w:t>MailSender.Test</w:t>
      </w:r>
      <w:proofErr w:type="spellEnd"/>
    </w:p>
    <w:p w:rsidR="00A07C49" w:rsidRDefault="00394A77">
      <w:pPr>
        <w:pStyle w:val="3"/>
      </w:pPr>
      <w:bookmarkStart w:id="6" w:name="_7hqb2ydsnd6o" w:colFirst="0" w:colLast="0"/>
      <w:bookmarkEnd w:id="6"/>
      <w:r>
        <w:t xml:space="preserve">Наименование классов </w:t>
      </w:r>
    </w:p>
    <w:p w:rsidR="00A07C49" w:rsidRDefault="00394A77">
      <w:pPr>
        <w:pStyle w:val="normal"/>
        <w:spacing w:after="0"/>
      </w:pPr>
      <w:r>
        <w:t xml:space="preserve">Если у нас есть класс </w:t>
      </w:r>
      <w:proofErr w:type="spellStart"/>
      <w:r>
        <w:t>WPFMailSender</w:t>
      </w:r>
      <w:proofErr w:type="spellEnd"/>
      <w:r>
        <w:t xml:space="preserve">, то класс, который будет заниматься тестированием, будет называться </w:t>
      </w:r>
      <w:proofErr w:type="spellStart"/>
      <w:r>
        <w:t>WPFMailSenderTest</w:t>
      </w:r>
      <w:proofErr w:type="spellEnd"/>
      <w:r>
        <w:t>.</w:t>
      </w:r>
    </w:p>
    <w:p w:rsidR="00A07C49" w:rsidRDefault="00394A77">
      <w:pPr>
        <w:pStyle w:val="3"/>
      </w:pPr>
      <w:bookmarkStart w:id="7" w:name="_bqmcqwcfgi5x" w:colFirst="0" w:colLast="0"/>
      <w:bookmarkEnd w:id="7"/>
      <w:r>
        <w:t>Наименование методов</w:t>
      </w:r>
    </w:p>
    <w:p w:rsidR="00A07C49" w:rsidRDefault="00394A77">
      <w:pPr>
        <w:pStyle w:val="normal"/>
        <w:spacing w:after="0"/>
      </w:pPr>
      <w:r>
        <w:t>Наименование методов нужно делать так, что</w:t>
      </w:r>
      <w:ins w:id="8" w:author="SVFrolov" w:date="2017-08-21T15:03:00Z">
        <w:r w:rsidR="000A1E6A" w:rsidRPr="000A1E6A">
          <w:rPr>
            <w:lang w:val="ru-RU"/>
          </w:rPr>
          <w:t>бы</w:t>
        </w:r>
      </w:ins>
      <w:r>
        <w:t xml:space="preserve"> было понятно, какой кусок кода данный метод тестирует, какой сценарий</w:t>
      </w:r>
      <w:r>
        <w:t xml:space="preserve"> тестирования, входящие переменные, результат или ожидаемое поведение. </w:t>
      </w:r>
    </w:p>
    <w:p w:rsidR="00A07C49" w:rsidRDefault="00394A77">
      <w:pPr>
        <w:pStyle w:val="normal"/>
        <w:spacing w:after="0"/>
      </w:pPr>
      <w:r>
        <w:t>Схема наименования может быть такой:</w:t>
      </w:r>
    </w:p>
    <w:p w:rsidR="00A07C49" w:rsidRDefault="00394A77">
      <w:pPr>
        <w:pStyle w:val="normal"/>
        <w:spacing w:after="0"/>
      </w:pPr>
      <w:r>
        <w:t>[Тестирующийся метод]_[Сценарий]_[Ожидаемое поведение]</w:t>
      </w:r>
    </w:p>
    <w:p w:rsidR="00A07C49" w:rsidRDefault="00394A77">
      <w:pPr>
        <w:pStyle w:val="normal"/>
        <w:spacing w:after="0"/>
      </w:pPr>
      <w:r>
        <w:t xml:space="preserve">Например, у нас в библиотеке </w:t>
      </w:r>
      <w:proofErr w:type="spellStart"/>
      <w:r>
        <w:t>CodePasswordDLL</w:t>
      </w:r>
      <w:proofErr w:type="spellEnd"/>
      <w:r>
        <w:t xml:space="preserve"> есть метод </w:t>
      </w:r>
      <w:proofErr w:type="spellStart"/>
      <w:r>
        <w:t>getCodePassword</w:t>
      </w:r>
      <w:proofErr w:type="spellEnd"/>
      <w:r>
        <w:t xml:space="preserve">, где мы на вход подаём пароль, а на выходе получаем зашифрованный пароль. </w:t>
      </w:r>
    </w:p>
    <w:p w:rsidR="00A07C49" w:rsidRDefault="00394A77">
      <w:pPr>
        <w:pStyle w:val="normal"/>
        <w:spacing w:after="0"/>
      </w:pPr>
      <w:r>
        <w:t>То наименование тестового метода будет таким: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356"/>
      </w:tblGrid>
      <w:tr w:rsidR="00A07C49">
        <w:tc>
          <w:tcPr>
            <w:tcW w:w="93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49" w:rsidRDefault="00394A77">
            <w:pPr>
              <w:pStyle w:val="normal"/>
              <w:spacing w:after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getCodePassword_abc_bcd</w:t>
            </w:r>
            <w:proofErr w:type="spellEnd"/>
          </w:p>
        </w:tc>
      </w:tr>
    </w:tbl>
    <w:p w:rsidR="00A07C49" w:rsidRDefault="00394A77">
      <w:pPr>
        <w:pStyle w:val="3"/>
      </w:pPr>
      <w:bookmarkStart w:id="9" w:name="_k65xrx7j4aal" w:colFirst="0" w:colLast="0"/>
      <w:bookmarkEnd w:id="9"/>
      <w:r>
        <w:t>Фреймворки тестирования</w:t>
      </w:r>
    </w:p>
    <w:p w:rsidR="00A07C49" w:rsidRDefault="00394A77">
      <w:pPr>
        <w:pStyle w:val="normal"/>
        <w:spacing w:after="0"/>
      </w:pPr>
      <w:r>
        <w:t>Для того чтобы</w:t>
      </w:r>
      <w:r>
        <w:t xml:space="preserve"> создавать </w:t>
      </w:r>
      <w:proofErr w:type="spellStart"/>
      <w:r>
        <w:t>юнит-тесты</w:t>
      </w:r>
      <w:proofErr w:type="spellEnd"/>
      <w:r>
        <w:t xml:space="preserve">, можно использовать </w:t>
      </w:r>
      <w:proofErr w:type="gramStart"/>
      <w:r>
        <w:t>различные</w:t>
      </w:r>
      <w:proofErr w:type="gramEnd"/>
      <w:r>
        <w:t xml:space="preserve"> </w:t>
      </w:r>
      <w:proofErr w:type="spellStart"/>
      <w:r>
        <w:t>фреймворки</w:t>
      </w:r>
      <w:proofErr w:type="spellEnd"/>
      <w:r>
        <w:t>.</w:t>
      </w:r>
    </w:p>
    <w:p w:rsidR="00A07C49" w:rsidRDefault="00394A77">
      <w:pPr>
        <w:pStyle w:val="normal"/>
      </w:pP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Framworks</w:t>
      </w:r>
      <w:proofErr w:type="spellEnd"/>
      <w:r>
        <w:t>:</w:t>
      </w:r>
      <w:r>
        <w:tab/>
      </w:r>
    </w:p>
    <w:p w:rsidR="00A07C49" w:rsidRDefault="00394A77">
      <w:pPr>
        <w:pStyle w:val="normal"/>
        <w:numPr>
          <w:ilvl w:val="0"/>
          <w:numId w:val="2"/>
        </w:numPr>
        <w:spacing w:before="0" w:after="0"/>
        <w:contextualSpacing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Nunit</w:t>
      </w:r>
      <w:proofErr w:type="spellEnd"/>
      <w:r>
        <w:rPr>
          <w:color w:val="000000"/>
          <w:sz w:val="22"/>
          <w:szCs w:val="22"/>
        </w:rPr>
        <w:t>.</w:t>
      </w:r>
    </w:p>
    <w:p w:rsidR="00A07C49" w:rsidRDefault="00394A77">
      <w:pPr>
        <w:pStyle w:val="normal"/>
        <w:numPr>
          <w:ilvl w:val="0"/>
          <w:numId w:val="2"/>
        </w:numPr>
        <w:spacing w:before="0" w:after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MS </w:t>
      </w:r>
      <w:proofErr w:type="spellStart"/>
      <w:r>
        <w:rPr>
          <w:color w:val="000000"/>
          <w:sz w:val="22"/>
          <w:szCs w:val="22"/>
        </w:rPr>
        <w:t>Unit</w:t>
      </w:r>
      <w:proofErr w:type="spellEnd"/>
      <w:r>
        <w:rPr>
          <w:color w:val="000000"/>
          <w:sz w:val="22"/>
          <w:szCs w:val="22"/>
        </w:rPr>
        <w:t>.</w:t>
      </w:r>
    </w:p>
    <w:p w:rsidR="00A07C49" w:rsidRDefault="00394A77">
      <w:pPr>
        <w:pStyle w:val="normal"/>
        <w:numPr>
          <w:ilvl w:val="0"/>
          <w:numId w:val="2"/>
        </w:numPr>
        <w:spacing w:before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xUnit.Net.</w:t>
      </w:r>
    </w:p>
    <w:p w:rsidR="00A07C49" w:rsidRDefault="00394A77">
      <w:pPr>
        <w:pStyle w:val="normal"/>
      </w:pPr>
      <w:r>
        <w:t xml:space="preserve">Все эти </w:t>
      </w:r>
      <w:proofErr w:type="spellStart"/>
      <w:r>
        <w:t>фреймворки</w:t>
      </w:r>
      <w:proofErr w:type="spellEnd"/>
      <w:r>
        <w:t xml:space="preserve"> похожи между собой.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практически для всех версий </w:t>
      </w:r>
      <w:proofErr w:type="gramStart"/>
      <w:r>
        <w:t>доступен</w:t>
      </w:r>
      <w:proofErr w:type="gramEnd"/>
      <w:r>
        <w:t xml:space="preserve"> MS </w:t>
      </w:r>
      <w:proofErr w:type="spellStart"/>
      <w:r>
        <w:t>Unit</w:t>
      </w:r>
      <w:proofErr w:type="spellEnd"/>
      <w:r>
        <w:t>. Разобравшись с ним, вы сможете разобраться</w:t>
      </w:r>
      <w:r>
        <w:t xml:space="preserve"> и с другими </w:t>
      </w:r>
      <w:proofErr w:type="spellStart"/>
      <w:r>
        <w:t>фреймворками</w:t>
      </w:r>
      <w:proofErr w:type="spellEnd"/>
      <w:r>
        <w:t xml:space="preserve"> для тестирования. </w:t>
      </w:r>
    </w:p>
    <w:p w:rsidR="00A07C49" w:rsidRDefault="00394A77">
      <w:pPr>
        <w:pStyle w:val="3"/>
      </w:pPr>
      <w:bookmarkStart w:id="10" w:name="_t4710b82yzp9" w:colFirst="0" w:colLast="0"/>
      <w:bookmarkEnd w:id="10"/>
      <w:r>
        <w:t>Подход AAA</w:t>
      </w:r>
    </w:p>
    <w:p w:rsidR="00A07C49" w:rsidRDefault="00394A77">
      <w:pPr>
        <w:pStyle w:val="normal"/>
        <w:spacing w:after="0"/>
      </w:pPr>
      <w:r>
        <w:t xml:space="preserve">Если вы </w:t>
      </w:r>
      <w:del w:id="11" w:author="SVFrolov" w:date="2017-08-21T15:04:00Z">
        <w:r w:rsidDel="003D0C3B">
          <w:delText xml:space="preserve">поизучаете </w:delText>
        </w:r>
      </w:del>
      <w:ins w:id="12" w:author="SVFrolov" w:date="2017-08-21T15:04:00Z">
        <w:r w:rsidR="003D0C3B">
          <w:rPr>
            <w:lang w:val="ru-RU"/>
          </w:rPr>
          <w:t>изучите</w:t>
        </w:r>
        <w:r w:rsidR="003D0C3B">
          <w:t xml:space="preserve"> </w:t>
        </w:r>
      </w:ins>
      <w:r>
        <w:t xml:space="preserve">различные источники по </w:t>
      </w:r>
      <w:proofErr w:type="spellStart"/>
      <w:r>
        <w:t>юнит-тестированию</w:t>
      </w:r>
      <w:proofErr w:type="spellEnd"/>
      <w:r>
        <w:t xml:space="preserve">, то натолкнётесь на такой вариант составления </w:t>
      </w:r>
      <w:proofErr w:type="spellStart"/>
      <w:r>
        <w:t>юнит-теста</w:t>
      </w:r>
      <w:proofErr w:type="spellEnd"/>
      <w:r>
        <w:t>, как подход AAA.</w:t>
      </w:r>
    </w:p>
    <w:p w:rsidR="00A07C49" w:rsidRDefault="00394A77">
      <w:pPr>
        <w:pStyle w:val="normal"/>
        <w:spacing w:after="0"/>
      </w:pPr>
      <w:r>
        <w:t>Заключается он в следующем:</w:t>
      </w:r>
    </w:p>
    <w:p w:rsidR="00A07C49" w:rsidRDefault="00394A77">
      <w:pPr>
        <w:pStyle w:val="normal"/>
        <w:numPr>
          <w:ilvl w:val="0"/>
          <w:numId w:val="3"/>
        </w:numPr>
      </w:pPr>
      <w:proofErr w:type="spellStart"/>
      <w:r>
        <w:t>Arrange</w:t>
      </w:r>
      <w:proofErr w:type="spellEnd"/>
      <w:r>
        <w:t xml:space="preserve">, переменные для того, </w:t>
      </w:r>
      <w:r>
        <w:t>чтобы</w:t>
      </w:r>
      <w:r>
        <w:t xml:space="preserve"> выполнить тестирования.</w:t>
      </w:r>
    </w:p>
    <w:p w:rsidR="00A07C49" w:rsidRDefault="00394A77">
      <w:pPr>
        <w:pStyle w:val="normal"/>
        <w:numPr>
          <w:ilvl w:val="0"/>
          <w:numId w:val="3"/>
        </w:numPr>
      </w:pPr>
      <w:proofErr w:type="spellStart"/>
      <w:r>
        <w:t>Act</w:t>
      </w:r>
      <w:proofErr w:type="spellEnd"/>
      <w:r>
        <w:t>, определенные действия над системой, которую тестируем.</w:t>
      </w:r>
    </w:p>
    <w:p w:rsidR="00A07C49" w:rsidRDefault="00394A77">
      <w:pPr>
        <w:pStyle w:val="normal"/>
        <w:numPr>
          <w:ilvl w:val="0"/>
          <w:numId w:val="3"/>
        </w:numPr>
      </w:pPr>
      <w:proofErr w:type="spellStart"/>
      <w:r>
        <w:t>Assert</w:t>
      </w:r>
      <w:proofErr w:type="spellEnd"/>
      <w:r>
        <w:t xml:space="preserve">, проверяем операции, которые </w:t>
      </w:r>
      <w:proofErr w:type="gramStart"/>
      <w:r>
        <w:t>выполняются над системой завершились</w:t>
      </w:r>
      <w:proofErr w:type="gramEnd"/>
      <w:r>
        <w:t xml:space="preserve"> успешно.</w:t>
      </w:r>
    </w:p>
    <w:p w:rsidR="00A07C49" w:rsidRDefault="00394A77">
      <w:pPr>
        <w:pStyle w:val="2"/>
      </w:pPr>
      <w:bookmarkStart w:id="13" w:name="_b5jt5k3fcbq1" w:colFirst="0" w:colLast="0"/>
      <w:bookmarkEnd w:id="13"/>
      <w:r>
        <w:t xml:space="preserve">Создаем </w:t>
      </w:r>
      <w:proofErr w:type="spellStart"/>
      <w:r>
        <w:t>юнит-тест</w:t>
      </w:r>
      <w:proofErr w:type="spellEnd"/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t xml:space="preserve">Начнём создавать </w:t>
      </w:r>
      <w:proofErr w:type="spellStart"/>
      <w:r>
        <w:t>юнит-тесты</w:t>
      </w:r>
      <w:proofErr w:type="spellEnd"/>
      <w:r>
        <w:t xml:space="preserve"> с того, что протестируем библиотеку </w:t>
      </w:r>
      <w:proofErr w:type="spellStart"/>
      <w:r>
        <w:rPr>
          <w:color w:val="000000"/>
          <w:sz w:val="19"/>
          <w:szCs w:val="19"/>
        </w:rPr>
        <w:t>CodePas</w:t>
      </w:r>
      <w:r>
        <w:rPr>
          <w:color w:val="000000"/>
          <w:sz w:val="19"/>
          <w:szCs w:val="19"/>
        </w:rPr>
        <w:t>swordDLL</w:t>
      </w:r>
      <w:proofErr w:type="spellEnd"/>
      <w:r>
        <w:rPr>
          <w:color w:val="000000"/>
          <w:sz w:val="19"/>
          <w:szCs w:val="19"/>
        </w:rPr>
        <w:t xml:space="preserve">, в которой </w:t>
      </w:r>
      <w:proofErr w:type="spellStart"/>
      <w:r>
        <w:rPr>
          <w:color w:val="000000"/>
          <w:sz w:val="19"/>
          <w:szCs w:val="19"/>
        </w:rPr>
        <w:t>содержиться</w:t>
      </w:r>
      <w:proofErr w:type="spellEnd"/>
      <w:r>
        <w:rPr>
          <w:color w:val="000000"/>
          <w:sz w:val="19"/>
          <w:szCs w:val="19"/>
        </w:rPr>
        <w:t xml:space="preserve"> два метода </w:t>
      </w:r>
      <w:proofErr w:type="spellStart"/>
      <w:r>
        <w:rPr>
          <w:color w:val="000000"/>
          <w:sz w:val="19"/>
          <w:szCs w:val="19"/>
        </w:rPr>
        <w:t>getPassword</w:t>
      </w:r>
      <w:proofErr w:type="spellEnd"/>
      <w:r>
        <w:rPr>
          <w:color w:val="000000"/>
          <w:sz w:val="19"/>
          <w:szCs w:val="19"/>
        </w:rPr>
        <w:t xml:space="preserve"> и </w:t>
      </w:r>
      <w:proofErr w:type="spellStart"/>
      <w:r>
        <w:rPr>
          <w:color w:val="000000"/>
          <w:sz w:val="19"/>
          <w:szCs w:val="19"/>
        </w:rPr>
        <w:t>getCodPassword</w:t>
      </w:r>
      <w:proofErr w:type="spellEnd"/>
      <w:r>
        <w:rPr>
          <w:color w:val="000000"/>
          <w:sz w:val="19"/>
          <w:szCs w:val="19"/>
        </w:rPr>
        <w:t>.</w:t>
      </w:r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Заходим в решение </w:t>
      </w:r>
      <w:proofErr w:type="spellStart"/>
      <w:r>
        <w:rPr>
          <w:color w:val="000000"/>
          <w:sz w:val="19"/>
          <w:szCs w:val="19"/>
        </w:rPr>
        <w:t>CodePasswordDLL</w:t>
      </w:r>
      <w:proofErr w:type="spellEnd"/>
      <w:r>
        <w:rPr>
          <w:color w:val="000000"/>
          <w:sz w:val="19"/>
          <w:szCs w:val="19"/>
        </w:rPr>
        <w:t xml:space="preserve"> и </w:t>
      </w:r>
      <w:proofErr w:type="spellStart"/>
      <w:r>
        <w:rPr>
          <w:color w:val="000000"/>
          <w:sz w:val="19"/>
          <w:szCs w:val="19"/>
        </w:rPr>
        <w:t>кликаем</w:t>
      </w:r>
      <w:proofErr w:type="spellEnd"/>
      <w:r>
        <w:rPr>
          <w:color w:val="000000"/>
          <w:sz w:val="19"/>
          <w:szCs w:val="19"/>
        </w:rPr>
        <w:t xml:space="preserve"> правой кнопкой мыши.</w:t>
      </w:r>
    </w:p>
    <w:p w:rsidR="00A07C49" w:rsidRDefault="00394A77">
      <w:pPr>
        <w:pStyle w:val="normal"/>
        <w:spacing w:after="0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  <w:lang w:val="ru-RU"/>
        </w:rPr>
        <w:drawing>
          <wp:inline distT="0" distB="0" distL="0" distR="0">
            <wp:extent cx="3610988" cy="2555424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988" cy="2555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3543050" cy="2452193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050" cy="2452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lastRenderedPageBreak/>
        <w:t xml:space="preserve">И из списка проектов выбираем </w:t>
      </w:r>
      <w:proofErr w:type="spellStart"/>
      <w:r>
        <w:t>Test</w:t>
      </w:r>
      <w:proofErr w:type="spellEnd"/>
      <w:r>
        <w:t>-&gt;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A07C49" w:rsidRDefault="00394A77">
      <w:pPr>
        <w:pStyle w:val="normal"/>
        <w:spacing w:after="0"/>
      </w:pPr>
      <w:r>
        <w:t xml:space="preserve">И присваиваем ему название </w:t>
      </w:r>
      <w:proofErr w:type="spellStart"/>
      <w:r>
        <w:t>CodePasswordDLL.Tests</w:t>
      </w:r>
      <w:proofErr w:type="spellEnd"/>
      <w:r>
        <w:t xml:space="preserve">. </w:t>
      </w:r>
    </w:p>
    <w:p w:rsidR="00A07C49" w:rsidRDefault="00394A77">
      <w:pPr>
        <w:pStyle w:val="normal"/>
        <w:spacing w:after="0"/>
      </w:pPr>
      <w:r>
        <w:t xml:space="preserve">Сразу переименуем класс, который по умолчанию создался UnitTest1.cs на </w:t>
      </w:r>
      <w:proofErr w:type="spellStart"/>
      <w:r>
        <w:t>CodePasswordTests.cs</w:t>
      </w:r>
      <w:proofErr w:type="spellEnd"/>
      <w:r>
        <w:t>.</w:t>
      </w:r>
    </w:p>
    <w:p w:rsidR="00A07C49" w:rsidRDefault="00394A77">
      <w:pPr>
        <w:pStyle w:val="normal"/>
        <w:spacing w:after="0"/>
      </w:pPr>
      <w:r>
        <w:t>Нам нужно подключить сборку, которую мы тестируем.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3793210" cy="1969618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210" cy="1969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>В результате получился вот такой код: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2715416" cy="1287001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416" cy="128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t>Теперь напишем тест, который будет проверять правильность работы метод</w:t>
      </w:r>
      <w:r>
        <w:t xml:space="preserve">а </w:t>
      </w:r>
      <w:proofErr w:type="spellStart"/>
      <w:r>
        <w:rPr>
          <w:color w:val="000000"/>
          <w:sz w:val="19"/>
          <w:szCs w:val="19"/>
        </w:rPr>
        <w:t>getCodPassword</w:t>
      </w:r>
      <w:proofErr w:type="spellEnd"/>
      <w:r>
        <w:rPr>
          <w:color w:val="000000"/>
          <w:sz w:val="19"/>
          <w:szCs w:val="19"/>
        </w:rPr>
        <w:t>, который зашифровывает пароль.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2861052" cy="1553176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052" cy="1553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Переименуем сигнатуру метода TestMethod1 в </w:t>
      </w:r>
      <w:proofErr w:type="spellStart"/>
      <w:r>
        <w:t>getCodPassword_abc_bcd</w:t>
      </w:r>
      <w:proofErr w:type="spellEnd"/>
      <w:r>
        <w:t xml:space="preserve">, что означает, что мы тестируем метод </w:t>
      </w:r>
      <w:proofErr w:type="spellStart"/>
      <w:r>
        <w:t>getCodPassword</w:t>
      </w:r>
      <w:proofErr w:type="spellEnd"/>
      <w:r>
        <w:t>, подаём на вход строку “</w:t>
      </w:r>
      <w:proofErr w:type="spellStart"/>
      <w:r>
        <w:t>abc</w:t>
      </w:r>
      <w:proofErr w:type="spellEnd"/>
      <w:r>
        <w:t>” и на выходе получаем строку “</w:t>
      </w:r>
      <w:proofErr w:type="spellStart"/>
      <w:r>
        <w:t>bcd</w:t>
      </w:r>
      <w:proofErr w:type="spellEnd"/>
      <w:r>
        <w:t xml:space="preserve">”. </w:t>
      </w:r>
    </w:p>
    <w:tbl>
      <w:tblPr>
        <w:tblStyle w:val="a6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0066"/>
                <w:lang w:val="en-US"/>
              </w:rPr>
              <w:t>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</w:t>
            </w:r>
            <w:r w:rsidRPr="000319C3">
              <w:rPr>
                <w:color w:val="000088"/>
                <w:lang w:val="en-US"/>
              </w:rPr>
              <w:t>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getCodPassword_abc_bcd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880000"/>
                <w:lang w:val="en-US"/>
              </w:rPr>
              <w:t>// arrange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strIn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</w:t>
            </w:r>
            <w:proofErr w:type="spellStart"/>
            <w:r w:rsidRPr="000319C3">
              <w:rPr>
                <w:color w:val="008800"/>
                <w:lang w:val="en-US"/>
              </w:rPr>
              <w:t>abc</w:t>
            </w:r>
            <w:proofErr w:type="spellEnd"/>
            <w:r w:rsidRPr="000319C3">
              <w:rPr>
                <w:color w:val="008800"/>
                <w:lang w:val="en-US"/>
              </w:rPr>
              <w:t>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strExpected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</w:t>
            </w:r>
            <w:proofErr w:type="spellStart"/>
            <w:r w:rsidRPr="000319C3">
              <w:rPr>
                <w:color w:val="008800"/>
                <w:lang w:val="en-US"/>
              </w:rPr>
              <w:t>bcd</w:t>
            </w:r>
            <w:proofErr w:type="spellEnd"/>
            <w:r w:rsidRPr="000319C3">
              <w:rPr>
                <w:color w:val="008800"/>
                <w:lang w:val="en-US"/>
              </w:rPr>
              <w:t>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880000"/>
                <w:lang w:val="en-US"/>
              </w:rPr>
              <w:t>// act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strActual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CodePassword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000000"/>
                <w:lang w:val="en-US"/>
              </w:rPr>
              <w:t>getCodPassword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strIn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880000"/>
                <w:lang w:val="en-US"/>
              </w:rPr>
              <w:t>//assert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strExpected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strActual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</w:tc>
      </w:tr>
    </w:tbl>
    <w:p w:rsidR="00A07C49" w:rsidRDefault="00394A77">
      <w:pPr>
        <w:pStyle w:val="normal"/>
        <w:spacing w:after="0"/>
      </w:pPr>
      <w:r>
        <w:lastRenderedPageBreak/>
        <w:t xml:space="preserve">Для того чтобы посмотреть, какие </w:t>
      </w:r>
      <w:proofErr w:type="spellStart"/>
      <w:r>
        <w:t>юнит-тесты</w:t>
      </w:r>
      <w:proofErr w:type="spellEnd"/>
      <w:r>
        <w:t xml:space="preserve"> у нас сейчас присутствуют, мы можем воспользоваться окном </w:t>
      </w:r>
      <w:proofErr w:type="spellStart"/>
      <w:r>
        <w:t>TestExplorer</w:t>
      </w:r>
      <w:proofErr w:type="spellEnd"/>
      <w:r>
        <w:t xml:space="preserve">. 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2367062" cy="1161059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062" cy="1161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3529950" cy="163114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950" cy="163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Если мы перестроим решение, то увидим, что в списке тестов в </w:t>
      </w:r>
      <w:proofErr w:type="spellStart"/>
      <w:r>
        <w:t>TestExplorer</w:t>
      </w:r>
      <w:proofErr w:type="spellEnd"/>
      <w:r>
        <w:t xml:space="preserve"> увидим наш тест.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1712943" cy="1265763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2943" cy="126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>Мы можем запустить все тесты, которые есть</w:t>
      </w:r>
      <w:r>
        <w:t xml:space="preserve"> в списке и кликнуть по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  <w:r>
        <w:t>, а можем кликнуть правой кнопкой мыши по тесту и запустить конкретно его. И увидим, что тест прошел без ошибок.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2399554" cy="683904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554" cy="683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Если, например, мы изменим код теста, переменную </w:t>
      </w:r>
      <w:proofErr w:type="spellStart"/>
      <w:r>
        <w:t>strExpected</w:t>
      </w:r>
      <w:proofErr w:type="spellEnd"/>
      <w:r>
        <w:t>: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1959575" cy="455639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575" cy="455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>То тест будет проходить с ошибкой: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2366347" cy="1837670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347" cy="183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A07C49">
      <w:pPr>
        <w:pStyle w:val="normal"/>
        <w:spacing w:after="0"/>
      </w:pPr>
    </w:p>
    <w:p w:rsidR="00A07C49" w:rsidRDefault="00394A77">
      <w:pPr>
        <w:pStyle w:val="normal"/>
        <w:spacing w:after="0"/>
      </w:pPr>
      <w:proofErr w:type="spellStart"/>
      <w:r>
        <w:t>Юнит-тест</w:t>
      </w:r>
      <w:proofErr w:type="spellEnd"/>
      <w:r>
        <w:t xml:space="preserve"> можно создать другим способом. Прямо из тестируемого приложения, кликнув мышью по тестируемому методу.</w:t>
      </w:r>
    </w:p>
    <w:p w:rsidR="00A07C49" w:rsidRDefault="00394A77">
      <w:pPr>
        <w:pStyle w:val="normal"/>
        <w:spacing w:after="0"/>
      </w:pPr>
      <w:r>
        <w:rPr>
          <w:noProof/>
          <w:lang w:val="ru-RU"/>
        </w:rPr>
        <w:drawing>
          <wp:inline distT="0" distB="0" distL="0" distR="0">
            <wp:extent cx="5941060" cy="2251339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51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Мы можем выбрать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по умолчанию выбираем </w:t>
      </w:r>
      <w:proofErr w:type="spellStart"/>
      <w:r>
        <w:t>MSTest</w:t>
      </w:r>
      <w:proofErr w:type="spellEnd"/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proofErr w:type="spellStart"/>
      <w:r>
        <w:t>Project</w:t>
      </w:r>
      <w:proofErr w:type="spellEnd"/>
      <w:r>
        <w:t xml:space="preserve"> и </w:t>
      </w:r>
      <w:proofErr w:type="spellStart"/>
      <w:r>
        <w:t>OutputFile</w:t>
      </w:r>
      <w:proofErr w:type="spellEnd"/>
      <w:r>
        <w:t xml:space="preserve"> выбираем те, которые у нас уже есть. И протестируем вариан</w:t>
      </w:r>
      <w:r>
        <w:t xml:space="preserve">т, если мы подаём на вход пустую строку. Поэтому назовем тест метод вот так </w:t>
      </w:r>
      <w:proofErr w:type="spellStart"/>
      <w:r>
        <w:rPr>
          <w:color w:val="000000"/>
          <w:sz w:val="19"/>
          <w:szCs w:val="19"/>
        </w:rPr>
        <w:t>getCodPassword_empty_empty</w:t>
      </w:r>
      <w:proofErr w:type="spellEnd"/>
      <w:r>
        <w:rPr>
          <w:color w:val="000000"/>
          <w:sz w:val="19"/>
          <w:szCs w:val="19"/>
        </w:rPr>
        <w:t>.</w:t>
      </w:r>
    </w:p>
    <w:p w:rsidR="00A07C49" w:rsidRDefault="00394A77">
      <w:pPr>
        <w:pStyle w:val="normal"/>
        <w:spacing w:after="0"/>
      </w:pPr>
      <w:r>
        <w:rPr>
          <w:color w:val="000000"/>
          <w:sz w:val="19"/>
          <w:szCs w:val="19"/>
        </w:rPr>
        <w:t xml:space="preserve">И получаем новый метод в нашем тестовом проекте. 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2826757" cy="1806151"/>
            <wp:effectExtent l="0" t="0" r="0" b="0"/>
            <wp:docPr id="2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757" cy="1806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Так как мы выбрали в конце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, то заканчиваться он будет всегда ошибкой. Поэтому исправим наш код и проверим, что будет, если мы подадим пустую строку в качестве пароля. </w:t>
      </w: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getCodPassword_empty_empty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880000"/>
                <w:lang w:val="en-US"/>
              </w:rPr>
              <w:t>// arrange</w:t>
            </w:r>
            <w:r w:rsidRPr="000319C3">
              <w:rPr>
                <w:color w:val="880000"/>
                <w:lang w:val="en-US"/>
              </w:rPr>
              <w:t xml:space="preserve"> 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lastRenderedPageBreak/>
              <w:t xml:space="preserve">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strIn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strExpected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880000"/>
                <w:lang w:val="en-US"/>
              </w:rPr>
              <w:t xml:space="preserve">// act 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strActual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CodePassword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000000"/>
                <w:lang w:val="en-US"/>
              </w:rPr>
              <w:t>getCodPassword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strIn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880000"/>
                <w:lang w:val="en-US"/>
              </w:rPr>
              <w:t>//assert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strExpected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strActual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666600"/>
              </w:rPr>
              <w:t xml:space="preserve">} </w:t>
            </w:r>
          </w:p>
        </w:tc>
      </w:tr>
    </w:tbl>
    <w:p w:rsidR="00A07C49" w:rsidRDefault="00394A77">
      <w:pPr>
        <w:pStyle w:val="normal"/>
        <w:spacing w:after="0"/>
      </w:pPr>
      <w:r>
        <w:lastRenderedPageBreak/>
        <w:t xml:space="preserve">Такой тест тоже проходит отлично. </w:t>
      </w:r>
    </w:p>
    <w:p w:rsidR="00A07C49" w:rsidRDefault="00394A77">
      <w:pPr>
        <w:pStyle w:val="2"/>
      </w:pPr>
      <w:bookmarkStart w:id="14" w:name="_412gl2610f48" w:colFirst="0" w:colLast="0"/>
      <w:bookmarkEnd w:id="14"/>
      <w:r>
        <w:t xml:space="preserve">Атрибут </w:t>
      </w:r>
      <w:proofErr w:type="spellStart"/>
      <w:r>
        <w:t>TestInitialize</w:t>
      </w:r>
      <w:proofErr w:type="spellEnd"/>
      <w:r>
        <w:t xml:space="preserve"> и </w:t>
      </w:r>
      <w:proofErr w:type="spellStart"/>
      <w:r>
        <w:t>ClassInitialize</w:t>
      </w:r>
      <w:proofErr w:type="spellEnd"/>
    </w:p>
    <w:p w:rsidR="00A07C49" w:rsidRDefault="00394A77">
      <w:pPr>
        <w:pStyle w:val="normal"/>
        <w:spacing w:after="0"/>
      </w:pPr>
      <w:r>
        <w:t xml:space="preserve">Перед запуском </w:t>
      </w:r>
      <w:proofErr w:type="spellStart"/>
      <w:r>
        <w:t>юнит-теста</w:t>
      </w:r>
      <w:proofErr w:type="spellEnd"/>
      <w:r>
        <w:t xml:space="preserve"> или нескольких </w:t>
      </w:r>
      <w:proofErr w:type="spellStart"/>
      <w:r>
        <w:t>ютин-тестов</w:t>
      </w:r>
      <w:proofErr w:type="spellEnd"/>
      <w:r>
        <w:t xml:space="preserve"> иногда нужно запустить какой-либо метод, и он помечается атрибутом [</w:t>
      </w:r>
      <w:proofErr w:type="spellStart"/>
      <w:r>
        <w:t>TestTinitialize</w:t>
      </w:r>
      <w:proofErr w:type="spellEnd"/>
      <w:r>
        <w:t xml:space="preserve">]. </w:t>
      </w:r>
    </w:p>
    <w:p w:rsidR="00A07C49" w:rsidRDefault="00A07C49">
      <w:pPr>
        <w:pStyle w:val="normal"/>
        <w:spacing w:after="0"/>
      </w:pPr>
    </w:p>
    <w:p w:rsidR="00A07C49" w:rsidRDefault="00394A77">
      <w:pPr>
        <w:pStyle w:val="normal"/>
        <w:spacing w:after="0"/>
      </w:pPr>
      <w:r>
        <w:t>Для того чтобы выполнить настройку каких-то объектов, которые будут исполь</w:t>
      </w:r>
      <w:r>
        <w:t xml:space="preserve">зоваться всеми </w:t>
      </w:r>
      <w:proofErr w:type="spellStart"/>
      <w:r>
        <w:t>юнит-тестами</w:t>
      </w:r>
      <w:proofErr w:type="spellEnd"/>
      <w:r>
        <w:t xml:space="preserve"> в одном тестовом классе, мы используем атрибут [</w:t>
      </w:r>
      <w:proofErr w:type="spellStart"/>
      <w:r>
        <w:t>ClassInitialize</w:t>
      </w:r>
      <w:proofErr w:type="spellEnd"/>
      <w:r>
        <w:t>].</w:t>
      </w:r>
    </w:p>
    <w:p w:rsidR="00A07C49" w:rsidRDefault="00394A77">
      <w:pPr>
        <w:pStyle w:val="normal"/>
        <w:spacing w:after="0"/>
      </w:pPr>
      <w:r>
        <w:t xml:space="preserve">Давайте протестируем метод </w:t>
      </w:r>
      <w:proofErr w:type="spellStart"/>
      <w:r>
        <w:t>GetSendTime</w:t>
      </w:r>
      <w:proofErr w:type="spellEnd"/>
      <w:r>
        <w:t xml:space="preserve"> из класса </w:t>
      </w:r>
      <w:proofErr w:type="spellStart"/>
      <w:r>
        <w:t>SchedulerClass</w:t>
      </w:r>
      <w:proofErr w:type="spellEnd"/>
      <w:r>
        <w:t>.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2264685" cy="1111337"/>
            <wp:effectExtent l="0" t="0" r="0" b="0"/>
            <wp:docPr id="2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4685" cy="1111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>Кликнем по нему правой кнопкой мыши и выберем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</w:t>
      </w:r>
      <w:proofErr w:type="spellEnd"/>
      <w:r>
        <w:t>”, настройки сделаем как на рису</w:t>
      </w:r>
      <w:r>
        <w:t xml:space="preserve">нке ниже. 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4017353" cy="1917758"/>
            <wp:effectExtent l="0" t="0" r="0" b="0"/>
            <wp:docPr id="2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353" cy="1917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Сделаем серию тестов с целью протестировать метод </w:t>
      </w:r>
      <w:proofErr w:type="spellStart"/>
      <w:r>
        <w:t>GetSendTime</w:t>
      </w:r>
      <w:proofErr w:type="spellEnd"/>
      <w:r>
        <w:t xml:space="preserve">, который на вход получает строку, а на выходе выдаёт объект </w:t>
      </w:r>
      <w:proofErr w:type="spellStart"/>
      <w:r>
        <w:t>TimeSpan</w:t>
      </w:r>
      <w:proofErr w:type="spellEnd"/>
      <w:r>
        <w:t>. По логике нашей программы метод должен выдавать корректный объект,  если мы подаём на вход строку вида “</w:t>
      </w:r>
      <w:proofErr w:type="spellStart"/>
      <w:r>
        <w:t>hh:mm</w:t>
      </w:r>
      <w:proofErr w:type="spellEnd"/>
      <w:r>
        <w:t>”,</w:t>
      </w:r>
      <w:r>
        <w:t xml:space="preserve"> где </w:t>
      </w:r>
      <w:proofErr w:type="spellStart"/>
      <w:r>
        <w:t>hh</w:t>
      </w:r>
      <w:proofErr w:type="spellEnd"/>
      <w:r>
        <w:t xml:space="preserve"> – это часы </w:t>
      </w:r>
      <w:proofErr w:type="gramStart"/>
      <w:r>
        <w:t xml:space="preserve">( </w:t>
      </w:r>
      <w:proofErr w:type="gramEnd"/>
      <w:r>
        <w:t xml:space="preserve">то есть числа от 0 до 23), </w:t>
      </w:r>
      <w:proofErr w:type="spellStart"/>
      <w:r>
        <w:t>mm</w:t>
      </w:r>
      <w:proofErr w:type="spellEnd"/>
      <w:r>
        <w:t xml:space="preserve"> – это минуты (то есть числа от 0 до 59). </w:t>
      </w:r>
    </w:p>
    <w:p w:rsidR="00A07C49" w:rsidRDefault="00394A77">
      <w:pPr>
        <w:pStyle w:val="normal"/>
        <w:spacing w:after="0"/>
      </w:pPr>
      <w:r>
        <w:t>Либо соответственно строки вида “</w:t>
      </w:r>
      <w:proofErr w:type="spellStart"/>
      <w:r>
        <w:t>d.hh:mm:ss.ff</w:t>
      </w:r>
      <w:proofErr w:type="spellEnd"/>
      <w:r>
        <w:t xml:space="preserve">” </w:t>
      </w:r>
    </w:p>
    <w:p w:rsidR="00A07C49" w:rsidRDefault="00394A77">
      <w:pPr>
        <w:pStyle w:val="normal"/>
        <w:spacing w:after="0"/>
      </w:pPr>
      <w:r>
        <w:t xml:space="preserve">Во всех остальных случаях метод должен возвращать пустой объект </w:t>
      </w:r>
      <w:del w:id="15" w:author="SVFrolov" w:date="2017-08-21T15:36:00Z">
        <w:r w:rsidDel="00C71CBB">
          <w:delText>TimaSpan</w:delText>
        </w:r>
      </w:del>
      <w:proofErr w:type="spellStart"/>
      <w:ins w:id="16" w:author="SVFrolov" w:date="2017-08-21T15:36:00Z">
        <w:r w:rsidR="00C71CBB">
          <w:t>Tim</w:t>
        </w:r>
        <w:proofErr w:type="spellEnd"/>
        <w:r w:rsidR="00C71CBB">
          <w:rPr>
            <w:lang w:val="en-US"/>
          </w:rPr>
          <w:t>e</w:t>
        </w:r>
        <w:proofErr w:type="spellStart"/>
        <w:r w:rsidR="00C71CBB">
          <w:t>Span</w:t>
        </w:r>
      </w:ins>
      <w:proofErr w:type="spellEnd"/>
      <w:r>
        <w:t>, который и будет сигнализировать, что дан</w:t>
      </w:r>
      <w:r>
        <w:t xml:space="preserve">ные на вход поданы ошибочные. </w:t>
      </w:r>
    </w:p>
    <w:p w:rsidR="00A07C49" w:rsidRDefault="00394A77">
      <w:pPr>
        <w:pStyle w:val="normal"/>
        <w:spacing w:after="0"/>
      </w:pPr>
      <w:r>
        <w:t xml:space="preserve">Если мы зайдём в созданный проект для тестирования метода </w:t>
      </w:r>
      <w:proofErr w:type="spellStart"/>
      <w:r>
        <w:t>MailSenderTest</w:t>
      </w:r>
      <w:proofErr w:type="spellEnd"/>
      <w:r>
        <w:t xml:space="preserve"> в класс </w:t>
      </w:r>
      <w:proofErr w:type="spellStart"/>
      <w:r>
        <w:t>SchedulerClassTest</w:t>
      </w:r>
      <w:proofErr w:type="spellEnd"/>
      <w:r>
        <w:t>, то увидим там вот что: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2634862" cy="195048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862" cy="1950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spacing w:after="0"/>
      </w:pPr>
      <w:r>
        <w:t xml:space="preserve">Немного изменим данный код. </w:t>
      </w:r>
    </w:p>
    <w:tbl>
      <w:tblPr>
        <w:tblStyle w:val="a8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TestClass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class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SchedulerClassTests</w:t>
            </w:r>
            <w:proofErr w:type="spellEnd"/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SchedulerClass</w:t>
            </w:r>
            <w:proofErr w:type="spellEnd"/>
            <w:r w:rsidRPr="000319C3">
              <w:rPr>
                <w:color w:val="000000"/>
                <w:lang w:val="en-US"/>
              </w:rPr>
              <w:t xml:space="preserve"> sc;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TimeSpan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ts</w:t>
            </w:r>
            <w:proofErr w:type="spellEnd"/>
            <w:r>
              <w:rPr>
                <w:color w:val="000000"/>
              </w:rPr>
              <w:t>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 xml:space="preserve">// Запускается перед стартом каждого тестирующего метода. 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TestInitialize</w:t>
            </w:r>
            <w:proofErr w:type="spellEnd"/>
            <w:r w:rsidRPr="000319C3">
              <w:rPr>
                <w:color w:val="660066"/>
                <w:lang w:val="en-US"/>
              </w:rPr>
              <w:t>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TestInitialize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sc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SchedulerClass</w:t>
            </w:r>
            <w:proofErr w:type="spellEnd"/>
            <w:r w:rsidRPr="000319C3">
              <w:rPr>
                <w:color w:val="666600"/>
                <w:lang w:val="en-US"/>
              </w:rPr>
              <w:t xml:space="preserve">(); 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ts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TimeSpan</w:t>
            </w:r>
            <w:proofErr w:type="spellEnd"/>
            <w:r>
              <w:rPr>
                <w:color w:val="666600"/>
              </w:rPr>
              <w:t>();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возвращаем в случае ошибочно введенного времени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0319C3">
              <w:rPr>
                <w:color w:val="000000"/>
                <w:lang w:val="en-US"/>
              </w:rPr>
              <w:t>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GetSendTime_empty_ts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GetSendTime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ts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GetSendTime_sdf_ts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</w:t>
            </w:r>
            <w:proofErr w:type="spellStart"/>
            <w:r w:rsidRPr="000319C3">
              <w:rPr>
                <w:color w:val="008800"/>
                <w:lang w:val="en-US"/>
              </w:rPr>
              <w:t>sdf</w:t>
            </w:r>
            <w:proofErr w:type="spellEnd"/>
            <w:r w:rsidRPr="000319C3">
              <w:rPr>
                <w:color w:val="008800"/>
                <w:lang w:val="en-US"/>
              </w:rPr>
              <w:t>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GetSendTime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ts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GetSendTime_correctTime_Equal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"12:12";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tsCorrect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GetSendTime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tsCorrect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GetSendTime_inCorrectHour_ts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"25:12";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GetSendTime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ts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GetSendTime_inCorrectMin_ts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"12:65";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tsTest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GetSendTime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strTimeTest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color w:val="660066"/>
              </w:rPr>
              <w:t>Assert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AreEqual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ts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tsTest</w:t>
            </w:r>
            <w:proofErr w:type="spellEnd"/>
            <w:r>
              <w:rPr>
                <w:color w:val="666600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07C49" w:rsidRDefault="00394A77">
      <w:pPr>
        <w:pStyle w:val="normal"/>
        <w:spacing w:after="0"/>
      </w:pPr>
      <w:r>
        <w:lastRenderedPageBreak/>
        <w:t xml:space="preserve">Все тесты проходят отлично. </w:t>
      </w:r>
    </w:p>
    <w:p w:rsidR="00A07C49" w:rsidRDefault="00394A77">
      <w:pPr>
        <w:pStyle w:val="normal"/>
      </w:pPr>
      <w:r>
        <w:t xml:space="preserve">Добавим ещё одну небольшую </w:t>
      </w:r>
      <w:proofErr w:type="spellStart"/>
      <w:r>
        <w:t>фичу</w:t>
      </w:r>
      <w:proofErr w:type="spellEnd"/>
      <w:r>
        <w:t xml:space="preserve">. Добавим к объявлениям </w:t>
      </w:r>
      <w:proofErr w:type="spellStart"/>
      <w:r>
        <w:t>using</w:t>
      </w:r>
      <w:proofErr w:type="spellEnd"/>
      <w:r>
        <w:t xml:space="preserve"> ещё одну сборку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A07C49" w:rsidRDefault="00394A77">
      <w:pPr>
        <w:pStyle w:val="normal"/>
      </w:pPr>
      <w:r>
        <w:t xml:space="preserve">В метод </w:t>
      </w:r>
      <w:proofErr w:type="spellStart"/>
      <w:r>
        <w:t>TestInitialize</w:t>
      </w:r>
      <w:proofErr w:type="spellEnd"/>
      <w:r>
        <w:t xml:space="preserve">() добавим ещё одну строку. </w:t>
      </w:r>
      <w:proofErr w:type="spellStart"/>
      <w:r>
        <w:t>Debug.WriteLine</w:t>
      </w:r>
      <w:proofErr w:type="spellEnd"/>
      <w:r>
        <w:t>("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>");</w:t>
      </w:r>
    </w:p>
    <w:tbl>
      <w:tblPr>
        <w:tblStyle w:val="a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880000"/>
              </w:rPr>
              <w:t xml:space="preserve">// Запускается перед стартом каждого тестирующего метода. 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TestIni</w:t>
            </w:r>
            <w:r w:rsidRPr="000319C3">
              <w:rPr>
                <w:color w:val="660066"/>
                <w:lang w:val="en-US"/>
              </w:rPr>
              <w:t>tialize</w:t>
            </w:r>
            <w:proofErr w:type="spellEnd"/>
            <w:r w:rsidRPr="000319C3">
              <w:rPr>
                <w:color w:val="660066"/>
                <w:lang w:val="en-US"/>
              </w:rPr>
              <w:t>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TestInitialize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"Test Initialize"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</w:rPr>
              <w:t>sc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SchedulerClass</w:t>
            </w:r>
            <w:proofErr w:type="spellEnd"/>
            <w:r>
              <w:rPr>
                <w:color w:val="666600"/>
              </w:rPr>
              <w:t xml:space="preserve">(); 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ts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TimeSpan</w:t>
            </w:r>
            <w:proofErr w:type="spellEnd"/>
            <w:r>
              <w:rPr>
                <w:color w:val="666600"/>
              </w:rPr>
              <w:t>();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возвращаем в случае ошибочно введенного времени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07C49" w:rsidRDefault="00394A77">
      <w:pPr>
        <w:pStyle w:val="normal"/>
        <w:spacing w:after="0"/>
      </w:pPr>
      <w:r>
        <w:t xml:space="preserve">При помощи класса </w:t>
      </w:r>
      <w:proofErr w:type="spellStart"/>
      <w:r>
        <w:t>Debug</w:t>
      </w:r>
      <w:proofErr w:type="spellEnd"/>
      <w:r>
        <w:t xml:space="preserve"> из библиотеки </w:t>
      </w:r>
      <w:proofErr w:type="spellStart"/>
      <w:r>
        <w:t>System.Diagnostic</w:t>
      </w:r>
      <w:proofErr w:type="spellEnd"/>
      <w:r>
        <w:t xml:space="preserve"> мы можем отправлять в </w:t>
      </w:r>
      <w:proofErr w:type="spellStart"/>
      <w:r>
        <w:t>Output</w:t>
      </w:r>
      <w:proofErr w:type="spellEnd"/>
      <w:r>
        <w:t xml:space="preserve"> различные сообщения.</w:t>
      </w:r>
    </w:p>
    <w:p w:rsidR="00A07C49" w:rsidRDefault="00394A77">
      <w:pPr>
        <w:pStyle w:val="normal"/>
        <w:spacing w:after="0"/>
        <w:jc w:val="center"/>
      </w:pPr>
      <w:r>
        <w:rPr>
          <w:noProof/>
          <w:lang w:val="ru-RU"/>
        </w:rPr>
        <w:drawing>
          <wp:inline distT="0" distB="0" distL="0" distR="0">
            <wp:extent cx="3452130" cy="270879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130" cy="2708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A07C49">
      <w:pPr>
        <w:pStyle w:val="normal"/>
        <w:spacing w:after="0"/>
      </w:pPr>
    </w:p>
    <w:p w:rsidR="00A07C49" w:rsidRDefault="00394A77">
      <w:pPr>
        <w:pStyle w:val="normal"/>
        <w:spacing w:after="0"/>
      </w:pPr>
      <w:r>
        <w:t xml:space="preserve">Кроме метода </w:t>
      </w:r>
      <w:proofErr w:type="spellStart"/>
      <w:r>
        <w:t>TestInitialize</w:t>
      </w:r>
      <w:proofErr w:type="spellEnd"/>
      <w:r>
        <w:t xml:space="preserve"> с атрибутом [</w:t>
      </w:r>
      <w:proofErr w:type="spellStart"/>
      <w:r>
        <w:t>TestInitialize</w:t>
      </w:r>
      <w:proofErr w:type="spellEnd"/>
      <w:r>
        <w:t xml:space="preserve">], мы можем создать метод </w:t>
      </w:r>
      <w:proofErr w:type="spellStart"/>
      <w:r>
        <w:t>TestCleanup</w:t>
      </w:r>
      <w:proofErr w:type="spellEnd"/>
      <w:r>
        <w:t xml:space="preserve"> с атрибутом [</w:t>
      </w:r>
      <w:proofErr w:type="spellStart"/>
      <w:r>
        <w:t>TestCleanup</w:t>
      </w:r>
      <w:proofErr w:type="spellEnd"/>
      <w:r>
        <w:t>]. Предположим, мы бы реализов</w:t>
      </w:r>
      <w:r>
        <w:t xml:space="preserve">али для тестируемого класса интерфейс </w:t>
      </w:r>
      <w:proofErr w:type="spellStart"/>
      <w:r>
        <w:t>IDisposable</w:t>
      </w:r>
      <w:proofErr w:type="spellEnd"/>
      <w:r>
        <w:t xml:space="preserve">. И после выполнения каждого </w:t>
      </w:r>
      <w:proofErr w:type="spellStart"/>
      <w:r>
        <w:t>TestMethod</w:t>
      </w:r>
      <w:proofErr w:type="spellEnd"/>
      <w:r>
        <w:t xml:space="preserve">, нам нужно было бы уничтожать экземпляр класса или возможно удалять что-нибудь ещё, то мы бы воспользовались этим методом. </w:t>
      </w:r>
    </w:p>
    <w:p w:rsidR="00A07C49" w:rsidRDefault="00394A77">
      <w:pPr>
        <w:pStyle w:val="normal"/>
        <w:spacing w:after="0"/>
      </w:pPr>
      <w:r>
        <w:t>Теперь рассмотрим вариант с атрибутом [</w:t>
      </w:r>
      <w:proofErr w:type="spellStart"/>
      <w:r>
        <w:t>Clas</w:t>
      </w:r>
      <w:r>
        <w:t>sInitialize</w:t>
      </w:r>
      <w:proofErr w:type="spellEnd"/>
      <w:r>
        <w:t>].</w:t>
      </w:r>
    </w:p>
    <w:p w:rsidR="00A07C49" w:rsidRDefault="00394A77">
      <w:pPr>
        <w:pStyle w:val="normal"/>
        <w:spacing w:after="0"/>
      </w:pPr>
      <w:r>
        <w:t xml:space="preserve">Усложним наш класс </w:t>
      </w:r>
      <w:proofErr w:type="spellStart"/>
      <w:r>
        <w:t>SchedulerClass</w:t>
      </w:r>
      <w:proofErr w:type="spellEnd"/>
      <w:r>
        <w:t xml:space="preserve">. Сделаем так, чтобы он мог </w:t>
      </w:r>
      <w:proofErr w:type="gramStart"/>
      <w:r>
        <w:t>работать</w:t>
      </w:r>
      <w:proofErr w:type="gramEnd"/>
      <w:r>
        <w:t xml:space="preserve"> если мы для отправки передаём не конкретную дату и время и конкретный текст письма, а несколько писем, которые нужно отправить в разное время. Для простоты пока рассмотрим </w:t>
      </w:r>
      <w:r>
        <w:t xml:space="preserve">вариант, что дата отправки одна, а время разное. </w:t>
      </w:r>
    </w:p>
    <w:p w:rsidR="00A07C49" w:rsidRDefault="00394A77">
      <w:pPr>
        <w:pStyle w:val="normal"/>
        <w:spacing w:after="0"/>
      </w:pPr>
      <w:r>
        <w:t xml:space="preserve">Добавим в класс </w:t>
      </w:r>
      <w:proofErr w:type="spellStart"/>
      <w:r>
        <w:t>SchedulerClass</w:t>
      </w:r>
      <w:proofErr w:type="spellEnd"/>
      <w:r>
        <w:t xml:space="preserve"> поле </w:t>
      </w:r>
      <w:proofErr w:type="spellStart"/>
      <w:r>
        <w:t>dicDates</w:t>
      </w:r>
      <w:proofErr w:type="spellEnd"/>
      <w:r>
        <w:t xml:space="preserve"> и свойство, которое ему соответствует </w:t>
      </w:r>
      <w:proofErr w:type="spellStart"/>
      <w:r>
        <w:t>DatesEmailTexts</w:t>
      </w:r>
      <w:proofErr w:type="spellEnd"/>
    </w:p>
    <w:tbl>
      <w:tblPr>
        <w:tblStyle w:val="aa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660066"/>
                <w:lang w:val="en-US"/>
              </w:rPr>
              <w:lastRenderedPageBreak/>
              <w:t>Dictionary</w:t>
            </w:r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666600"/>
                <w:lang w:val="en-US"/>
              </w:rPr>
              <w:t>&gt;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0066"/>
                <w:lang w:val="en-US"/>
              </w:rPr>
              <w:t>Dictionary</w:t>
            </w:r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666600"/>
                <w:lang w:val="en-US"/>
              </w:rPr>
              <w:t>&gt;();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0066"/>
                <w:lang w:val="en-US"/>
              </w:rPr>
              <w:t>Dictionary</w:t>
            </w:r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666600"/>
                <w:lang w:val="en-US"/>
              </w:rPr>
              <w:t>&gt;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DatesEmailTexts</w:t>
            </w:r>
            <w:proofErr w:type="spellEnd"/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get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{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return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proofErr w:type="spellEnd"/>
            <w:r w:rsidRPr="000319C3">
              <w:rPr>
                <w:color w:val="666600"/>
                <w:lang w:val="en-US"/>
              </w:rPr>
              <w:t>;</w:t>
            </w:r>
            <w:r w:rsidRPr="000319C3">
              <w:rPr>
                <w:color w:val="000000"/>
                <w:lang w:val="en-US"/>
              </w:rPr>
              <w:t xml:space="preserve">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set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value;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OrderBy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00"/>
                <w:lang w:val="en-US"/>
              </w:rPr>
              <w:t xml:space="preserve">pair </w:t>
            </w:r>
            <w:r w:rsidRPr="000319C3">
              <w:rPr>
                <w:color w:val="666600"/>
                <w:lang w:val="en-US"/>
              </w:rPr>
              <w:t>=&gt;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pair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</w:t>
            </w:r>
            <w:proofErr w:type="spellEnd"/>
            <w:r w:rsidRPr="000319C3">
              <w:rPr>
                <w:color w:val="666600"/>
                <w:lang w:val="en-US"/>
              </w:rPr>
              <w:t>).</w:t>
            </w:r>
            <w:proofErr w:type="spellStart"/>
            <w:r w:rsidRPr="000319C3">
              <w:rPr>
                <w:color w:val="660066"/>
                <w:lang w:val="en-US"/>
              </w:rPr>
              <w:t>ToDictionary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00"/>
                <w:lang w:val="en-US"/>
              </w:rPr>
              <w:t xml:space="preserve">pair </w:t>
            </w:r>
            <w:r w:rsidRPr="000319C3">
              <w:rPr>
                <w:color w:val="666600"/>
                <w:lang w:val="en-US"/>
              </w:rPr>
              <w:t>=&gt;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pair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pair </w:t>
            </w:r>
            <w:r w:rsidRPr="000319C3">
              <w:rPr>
                <w:color w:val="666600"/>
                <w:lang w:val="en-US"/>
              </w:rPr>
              <w:t>=&gt;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pair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Value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93310A" w:rsidRDefault="0093310A">
      <w:pPr>
        <w:pStyle w:val="normal"/>
        <w:spacing w:after="0"/>
        <w:rPr>
          <w:ins w:id="17" w:author="SVFrolov" w:date="2017-08-21T16:08:00Z"/>
          <w:lang w:val="ru-RU"/>
        </w:rPr>
      </w:pPr>
      <w:ins w:id="18" w:author="SVFrolov" w:date="2017-08-21T16:07:00Z">
        <w:r w:rsidRPr="0093310A">
          <w:rPr>
            <w:lang w:val="ru-RU"/>
            <w:rPrChange w:id="19" w:author="SVFrolov" w:date="2017-08-21T16:08:00Z">
              <w:rPr>
                <w:lang w:val="en-US"/>
              </w:rPr>
            </w:rPrChange>
          </w:rPr>
          <w:t>Д</w:t>
        </w:r>
        <w:r>
          <w:rPr>
            <w:lang w:val="ru-RU"/>
          </w:rPr>
          <w:t xml:space="preserve">обавим в класс </w:t>
        </w:r>
      </w:ins>
      <w:proofErr w:type="spellStart"/>
      <w:ins w:id="20" w:author="SVFrolov" w:date="2017-08-21T16:08:00Z">
        <w:r w:rsidRPr="0093310A">
          <w:rPr>
            <w:lang w:val="ru-RU"/>
          </w:rPr>
          <w:t>EmailSendService</w:t>
        </w:r>
        <w:proofErr w:type="spellEnd"/>
        <w:r>
          <w:rPr>
            <w:lang w:val="en-US"/>
          </w:rPr>
          <w:t>Class</w:t>
        </w:r>
        <w:r w:rsidRPr="0093310A">
          <w:rPr>
            <w:lang w:val="ru-RU"/>
            <w:rPrChange w:id="21" w:author="SVFrolov" w:date="2017-08-21T16:08:00Z">
              <w:rPr>
                <w:lang w:val="en-US"/>
              </w:rPr>
            </w:rPrChange>
          </w:rPr>
          <w:t xml:space="preserve"> </w:t>
        </w:r>
        <w:proofErr w:type="spellStart"/>
        <w:r>
          <w:rPr>
            <w:lang w:val="ru-RU"/>
          </w:rPr>
          <w:t>следуюшие</w:t>
        </w:r>
        <w:proofErr w:type="spellEnd"/>
        <w:r>
          <w:rPr>
            <w:lang w:val="ru-RU"/>
          </w:rPr>
          <w:t xml:space="preserve"> </w:t>
        </w:r>
        <w:r w:rsidRPr="0093310A">
          <w:rPr>
            <w:lang w:val="ru-RU"/>
            <w:rPrChange w:id="22" w:author="SVFrolov" w:date="2017-08-21T16:08:00Z">
              <w:rPr>
                <w:lang w:val="en-US"/>
              </w:rPr>
            </w:rPrChange>
          </w:rPr>
          <w:t>свойства</w:t>
        </w:r>
        <w:r>
          <w:rPr>
            <w:lang w:val="ru-RU"/>
          </w:rPr>
          <w:t>:</w:t>
        </w:r>
      </w:ins>
    </w:p>
    <w:p w:rsidR="0093310A" w:rsidRPr="0093310A" w:rsidRDefault="0093310A" w:rsidP="0093310A">
      <w:pPr>
        <w:pStyle w:val="normal"/>
        <w:spacing w:after="0"/>
        <w:rPr>
          <w:ins w:id="23" w:author="SVFrolov" w:date="2017-08-21T16:08:00Z"/>
          <w:lang w:val="en-US"/>
          <w:rPrChange w:id="24" w:author="SVFrolov" w:date="2017-08-21T16:08:00Z">
            <w:rPr>
              <w:ins w:id="25" w:author="SVFrolov" w:date="2017-08-21T16:08:00Z"/>
              <w:lang w:val="ru-RU"/>
            </w:rPr>
          </w:rPrChange>
        </w:rPr>
      </w:pPr>
      <w:ins w:id="26" w:author="SVFrolov" w:date="2017-08-21T16:08:00Z">
        <w:r w:rsidRPr="0093310A">
          <w:rPr>
            <w:lang w:val="en-US"/>
            <w:rPrChange w:id="27" w:author="SVFrolov" w:date="2017-08-21T16:08:00Z">
              <w:rPr>
                <w:lang w:val="ru-RU"/>
              </w:rPr>
            </w:rPrChange>
          </w:rPr>
          <w:t xml:space="preserve">        </w:t>
        </w:r>
        <w:proofErr w:type="gramStart"/>
        <w:r w:rsidRPr="0093310A">
          <w:rPr>
            <w:lang w:val="en-US"/>
            <w:rPrChange w:id="28" w:author="SVFrolov" w:date="2017-08-21T16:08:00Z">
              <w:rPr>
                <w:lang w:val="ru-RU"/>
              </w:rPr>
            </w:rPrChange>
          </w:rPr>
          <w:t>public</w:t>
        </w:r>
        <w:proofErr w:type="gramEnd"/>
        <w:r w:rsidRPr="0093310A">
          <w:rPr>
            <w:lang w:val="en-US"/>
            <w:rPrChange w:id="29" w:author="SVFrolov" w:date="2017-08-21T16:08:00Z">
              <w:rPr>
                <w:lang w:val="ru-RU"/>
              </w:rPr>
            </w:rPrChange>
          </w:rPr>
          <w:t xml:space="preserve"> string Body</w:t>
        </w:r>
      </w:ins>
    </w:p>
    <w:p w:rsidR="0093310A" w:rsidRPr="0093310A" w:rsidRDefault="0093310A" w:rsidP="0093310A">
      <w:pPr>
        <w:pStyle w:val="normal"/>
        <w:spacing w:after="0"/>
        <w:rPr>
          <w:ins w:id="30" w:author="SVFrolov" w:date="2017-08-21T16:08:00Z"/>
          <w:lang w:val="en-US"/>
          <w:rPrChange w:id="31" w:author="SVFrolov" w:date="2017-08-21T16:08:00Z">
            <w:rPr>
              <w:ins w:id="32" w:author="SVFrolov" w:date="2017-08-21T16:08:00Z"/>
              <w:lang w:val="ru-RU"/>
            </w:rPr>
          </w:rPrChange>
        </w:rPr>
      </w:pPr>
      <w:ins w:id="33" w:author="SVFrolov" w:date="2017-08-21T16:08:00Z">
        <w:r w:rsidRPr="0093310A">
          <w:rPr>
            <w:lang w:val="en-US"/>
            <w:rPrChange w:id="34" w:author="SVFrolov" w:date="2017-08-21T16:08:00Z">
              <w:rPr>
                <w:lang w:val="ru-RU"/>
              </w:rPr>
            </w:rPrChange>
          </w:rPr>
          <w:t xml:space="preserve">        {</w:t>
        </w:r>
      </w:ins>
    </w:p>
    <w:p w:rsidR="0093310A" w:rsidRPr="0093310A" w:rsidRDefault="0093310A" w:rsidP="0093310A">
      <w:pPr>
        <w:pStyle w:val="normal"/>
        <w:spacing w:after="0"/>
        <w:rPr>
          <w:ins w:id="35" w:author="SVFrolov" w:date="2017-08-21T16:08:00Z"/>
          <w:lang w:val="en-US"/>
          <w:rPrChange w:id="36" w:author="SVFrolov" w:date="2017-08-21T16:08:00Z">
            <w:rPr>
              <w:ins w:id="37" w:author="SVFrolov" w:date="2017-08-21T16:08:00Z"/>
              <w:lang w:val="ru-RU"/>
            </w:rPr>
          </w:rPrChange>
        </w:rPr>
      </w:pPr>
      <w:ins w:id="38" w:author="SVFrolov" w:date="2017-08-21T16:08:00Z">
        <w:r w:rsidRPr="0093310A">
          <w:rPr>
            <w:lang w:val="en-US"/>
            <w:rPrChange w:id="39" w:author="SVFrolov" w:date="2017-08-21T16:08:00Z">
              <w:rPr>
                <w:lang w:val="ru-RU"/>
              </w:rPr>
            </w:rPrChange>
          </w:rPr>
          <w:t xml:space="preserve">            </w:t>
        </w:r>
        <w:proofErr w:type="gramStart"/>
        <w:r w:rsidRPr="0093310A">
          <w:rPr>
            <w:lang w:val="en-US"/>
            <w:rPrChange w:id="40" w:author="SVFrolov" w:date="2017-08-21T16:08:00Z">
              <w:rPr>
                <w:lang w:val="ru-RU"/>
              </w:rPr>
            </w:rPrChange>
          </w:rPr>
          <w:t>get</w:t>
        </w:r>
        <w:proofErr w:type="gramEnd"/>
        <w:r w:rsidRPr="0093310A">
          <w:rPr>
            <w:lang w:val="en-US"/>
            <w:rPrChange w:id="41" w:author="SVFrolov" w:date="2017-08-21T16:08:00Z">
              <w:rPr>
                <w:lang w:val="ru-RU"/>
              </w:rPr>
            </w:rPrChange>
          </w:rPr>
          <w:t xml:space="preserve"> { return </w:t>
        </w:r>
        <w:proofErr w:type="spellStart"/>
        <w:r w:rsidRPr="0093310A">
          <w:rPr>
            <w:lang w:val="en-US"/>
            <w:rPrChange w:id="42" w:author="SVFrolov" w:date="2017-08-21T16:08:00Z">
              <w:rPr>
                <w:lang w:val="ru-RU"/>
              </w:rPr>
            </w:rPrChange>
          </w:rPr>
          <w:t>strBody</w:t>
        </w:r>
        <w:proofErr w:type="spellEnd"/>
        <w:r w:rsidRPr="0093310A">
          <w:rPr>
            <w:lang w:val="en-US"/>
            <w:rPrChange w:id="43" w:author="SVFrolov" w:date="2017-08-21T16:08:00Z">
              <w:rPr>
                <w:lang w:val="ru-RU"/>
              </w:rPr>
            </w:rPrChange>
          </w:rPr>
          <w:t>; }</w:t>
        </w:r>
      </w:ins>
    </w:p>
    <w:p w:rsidR="0093310A" w:rsidRPr="0093310A" w:rsidRDefault="0093310A" w:rsidP="0093310A">
      <w:pPr>
        <w:pStyle w:val="normal"/>
        <w:spacing w:after="0"/>
        <w:rPr>
          <w:ins w:id="44" w:author="SVFrolov" w:date="2017-08-21T16:08:00Z"/>
          <w:lang w:val="en-US"/>
          <w:rPrChange w:id="45" w:author="SVFrolov" w:date="2017-08-21T16:08:00Z">
            <w:rPr>
              <w:ins w:id="46" w:author="SVFrolov" w:date="2017-08-21T16:08:00Z"/>
              <w:lang w:val="ru-RU"/>
            </w:rPr>
          </w:rPrChange>
        </w:rPr>
      </w:pPr>
      <w:ins w:id="47" w:author="SVFrolov" w:date="2017-08-21T16:08:00Z">
        <w:r w:rsidRPr="0093310A">
          <w:rPr>
            <w:lang w:val="en-US"/>
            <w:rPrChange w:id="48" w:author="SVFrolov" w:date="2017-08-21T16:08:00Z">
              <w:rPr>
                <w:lang w:val="ru-RU"/>
              </w:rPr>
            </w:rPrChange>
          </w:rPr>
          <w:t xml:space="preserve">            </w:t>
        </w:r>
        <w:proofErr w:type="gramStart"/>
        <w:r w:rsidRPr="0093310A">
          <w:rPr>
            <w:lang w:val="en-US"/>
            <w:rPrChange w:id="49" w:author="SVFrolov" w:date="2017-08-21T16:08:00Z">
              <w:rPr>
                <w:lang w:val="ru-RU"/>
              </w:rPr>
            </w:rPrChange>
          </w:rPr>
          <w:t>set</w:t>
        </w:r>
        <w:proofErr w:type="gramEnd"/>
        <w:r w:rsidRPr="0093310A">
          <w:rPr>
            <w:lang w:val="en-US"/>
            <w:rPrChange w:id="50" w:author="SVFrolov" w:date="2017-08-21T16:08:00Z">
              <w:rPr>
                <w:lang w:val="ru-RU"/>
              </w:rPr>
            </w:rPrChange>
          </w:rPr>
          <w:t xml:space="preserve"> { </w:t>
        </w:r>
        <w:proofErr w:type="spellStart"/>
        <w:r w:rsidRPr="0093310A">
          <w:rPr>
            <w:lang w:val="en-US"/>
            <w:rPrChange w:id="51" w:author="SVFrolov" w:date="2017-08-21T16:08:00Z">
              <w:rPr>
                <w:lang w:val="ru-RU"/>
              </w:rPr>
            </w:rPrChange>
          </w:rPr>
          <w:t>strBody</w:t>
        </w:r>
        <w:proofErr w:type="spellEnd"/>
        <w:r w:rsidRPr="0093310A">
          <w:rPr>
            <w:lang w:val="en-US"/>
            <w:rPrChange w:id="52" w:author="SVFrolov" w:date="2017-08-21T16:08:00Z">
              <w:rPr>
                <w:lang w:val="ru-RU"/>
              </w:rPr>
            </w:rPrChange>
          </w:rPr>
          <w:t xml:space="preserve"> = value; }</w:t>
        </w:r>
      </w:ins>
    </w:p>
    <w:p w:rsidR="0093310A" w:rsidRPr="0093310A" w:rsidRDefault="0093310A" w:rsidP="0093310A">
      <w:pPr>
        <w:pStyle w:val="normal"/>
        <w:spacing w:after="0"/>
        <w:rPr>
          <w:ins w:id="53" w:author="SVFrolov" w:date="2017-08-21T16:08:00Z"/>
          <w:lang w:val="en-US"/>
          <w:rPrChange w:id="54" w:author="SVFrolov" w:date="2017-08-21T16:08:00Z">
            <w:rPr>
              <w:ins w:id="55" w:author="SVFrolov" w:date="2017-08-21T16:08:00Z"/>
              <w:lang w:val="ru-RU"/>
            </w:rPr>
          </w:rPrChange>
        </w:rPr>
      </w:pPr>
      <w:ins w:id="56" w:author="SVFrolov" w:date="2017-08-21T16:08:00Z">
        <w:r w:rsidRPr="0093310A">
          <w:rPr>
            <w:lang w:val="en-US"/>
            <w:rPrChange w:id="57" w:author="SVFrolov" w:date="2017-08-21T16:08:00Z">
              <w:rPr>
                <w:lang w:val="ru-RU"/>
              </w:rPr>
            </w:rPrChange>
          </w:rPr>
          <w:t xml:space="preserve">        }</w:t>
        </w:r>
      </w:ins>
    </w:p>
    <w:p w:rsidR="0093310A" w:rsidRPr="0093310A" w:rsidRDefault="0093310A" w:rsidP="0093310A">
      <w:pPr>
        <w:pStyle w:val="normal"/>
        <w:spacing w:after="0"/>
        <w:rPr>
          <w:ins w:id="58" w:author="SVFrolov" w:date="2017-08-21T16:08:00Z"/>
          <w:lang w:val="en-US"/>
          <w:rPrChange w:id="59" w:author="SVFrolov" w:date="2017-08-21T16:08:00Z">
            <w:rPr>
              <w:ins w:id="60" w:author="SVFrolov" w:date="2017-08-21T16:08:00Z"/>
              <w:lang w:val="ru-RU"/>
            </w:rPr>
          </w:rPrChange>
        </w:rPr>
      </w:pPr>
      <w:ins w:id="61" w:author="SVFrolov" w:date="2017-08-21T16:08:00Z">
        <w:r w:rsidRPr="0093310A">
          <w:rPr>
            <w:lang w:val="en-US"/>
            <w:rPrChange w:id="62" w:author="SVFrolov" w:date="2017-08-21T16:08:00Z">
              <w:rPr>
                <w:lang w:val="ru-RU"/>
              </w:rPr>
            </w:rPrChange>
          </w:rPr>
          <w:t xml:space="preserve">        </w:t>
        </w:r>
        <w:proofErr w:type="gramStart"/>
        <w:r w:rsidRPr="0093310A">
          <w:rPr>
            <w:lang w:val="en-US"/>
            <w:rPrChange w:id="63" w:author="SVFrolov" w:date="2017-08-21T16:08:00Z">
              <w:rPr>
                <w:lang w:val="ru-RU"/>
              </w:rPr>
            </w:rPrChange>
          </w:rPr>
          <w:t>public</w:t>
        </w:r>
        <w:proofErr w:type="gramEnd"/>
        <w:r w:rsidRPr="0093310A">
          <w:rPr>
            <w:lang w:val="en-US"/>
            <w:rPrChange w:id="64" w:author="SVFrolov" w:date="2017-08-21T16:08:00Z">
              <w:rPr>
                <w:lang w:val="ru-RU"/>
              </w:rPr>
            </w:rPrChange>
          </w:rPr>
          <w:t xml:space="preserve"> string Subject</w:t>
        </w:r>
      </w:ins>
    </w:p>
    <w:p w:rsidR="0093310A" w:rsidRPr="0093310A" w:rsidRDefault="0093310A" w:rsidP="0093310A">
      <w:pPr>
        <w:pStyle w:val="normal"/>
        <w:spacing w:after="0"/>
        <w:rPr>
          <w:ins w:id="65" w:author="SVFrolov" w:date="2017-08-21T16:08:00Z"/>
          <w:lang w:val="en-US"/>
          <w:rPrChange w:id="66" w:author="SVFrolov" w:date="2017-08-21T16:08:00Z">
            <w:rPr>
              <w:ins w:id="67" w:author="SVFrolov" w:date="2017-08-21T16:08:00Z"/>
              <w:lang w:val="ru-RU"/>
            </w:rPr>
          </w:rPrChange>
        </w:rPr>
      </w:pPr>
      <w:ins w:id="68" w:author="SVFrolov" w:date="2017-08-21T16:08:00Z">
        <w:r w:rsidRPr="0093310A">
          <w:rPr>
            <w:lang w:val="en-US"/>
            <w:rPrChange w:id="69" w:author="SVFrolov" w:date="2017-08-21T16:08:00Z">
              <w:rPr>
                <w:lang w:val="ru-RU"/>
              </w:rPr>
            </w:rPrChange>
          </w:rPr>
          <w:t xml:space="preserve">        {</w:t>
        </w:r>
      </w:ins>
    </w:p>
    <w:p w:rsidR="0093310A" w:rsidRPr="0093310A" w:rsidRDefault="0093310A" w:rsidP="0093310A">
      <w:pPr>
        <w:pStyle w:val="normal"/>
        <w:spacing w:after="0"/>
        <w:rPr>
          <w:ins w:id="70" w:author="SVFrolov" w:date="2017-08-21T16:08:00Z"/>
          <w:lang w:val="en-US"/>
          <w:rPrChange w:id="71" w:author="SVFrolov" w:date="2017-08-21T16:08:00Z">
            <w:rPr>
              <w:ins w:id="72" w:author="SVFrolov" w:date="2017-08-21T16:08:00Z"/>
              <w:lang w:val="ru-RU"/>
            </w:rPr>
          </w:rPrChange>
        </w:rPr>
      </w:pPr>
      <w:ins w:id="73" w:author="SVFrolov" w:date="2017-08-21T16:08:00Z">
        <w:r w:rsidRPr="0093310A">
          <w:rPr>
            <w:lang w:val="en-US"/>
            <w:rPrChange w:id="74" w:author="SVFrolov" w:date="2017-08-21T16:08:00Z">
              <w:rPr>
                <w:lang w:val="ru-RU"/>
              </w:rPr>
            </w:rPrChange>
          </w:rPr>
          <w:t xml:space="preserve">            </w:t>
        </w:r>
        <w:proofErr w:type="gramStart"/>
        <w:r w:rsidRPr="0093310A">
          <w:rPr>
            <w:lang w:val="en-US"/>
            <w:rPrChange w:id="75" w:author="SVFrolov" w:date="2017-08-21T16:08:00Z">
              <w:rPr>
                <w:lang w:val="ru-RU"/>
              </w:rPr>
            </w:rPrChange>
          </w:rPr>
          <w:t>get</w:t>
        </w:r>
        <w:proofErr w:type="gramEnd"/>
        <w:r w:rsidRPr="0093310A">
          <w:rPr>
            <w:lang w:val="en-US"/>
            <w:rPrChange w:id="76" w:author="SVFrolov" w:date="2017-08-21T16:08:00Z">
              <w:rPr>
                <w:lang w:val="ru-RU"/>
              </w:rPr>
            </w:rPrChange>
          </w:rPr>
          <w:t xml:space="preserve"> { return </w:t>
        </w:r>
        <w:proofErr w:type="spellStart"/>
        <w:r w:rsidRPr="0093310A">
          <w:rPr>
            <w:lang w:val="en-US"/>
            <w:rPrChange w:id="77" w:author="SVFrolov" w:date="2017-08-21T16:08:00Z">
              <w:rPr>
                <w:lang w:val="ru-RU"/>
              </w:rPr>
            </w:rPrChange>
          </w:rPr>
          <w:t>strSubject</w:t>
        </w:r>
        <w:proofErr w:type="spellEnd"/>
        <w:r w:rsidRPr="0093310A">
          <w:rPr>
            <w:lang w:val="en-US"/>
            <w:rPrChange w:id="78" w:author="SVFrolov" w:date="2017-08-21T16:08:00Z">
              <w:rPr>
                <w:lang w:val="ru-RU"/>
              </w:rPr>
            </w:rPrChange>
          </w:rPr>
          <w:t>; }</w:t>
        </w:r>
      </w:ins>
    </w:p>
    <w:p w:rsidR="0093310A" w:rsidRPr="0093310A" w:rsidRDefault="0093310A" w:rsidP="0093310A">
      <w:pPr>
        <w:pStyle w:val="normal"/>
        <w:spacing w:after="0"/>
        <w:rPr>
          <w:ins w:id="79" w:author="SVFrolov" w:date="2017-08-21T16:08:00Z"/>
          <w:lang w:val="en-US"/>
          <w:rPrChange w:id="80" w:author="SVFrolov" w:date="2017-08-21T16:08:00Z">
            <w:rPr>
              <w:ins w:id="81" w:author="SVFrolov" w:date="2017-08-21T16:08:00Z"/>
              <w:lang w:val="ru-RU"/>
            </w:rPr>
          </w:rPrChange>
        </w:rPr>
      </w:pPr>
      <w:ins w:id="82" w:author="SVFrolov" w:date="2017-08-21T16:08:00Z">
        <w:r w:rsidRPr="0093310A">
          <w:rPr>
            <w:lang w:val="en-US"/>
            <w:rPrChange w:id="83" w:author="SVFrolov" w:date="2017-08-21T16:08:00Z">
              <w:rPr>
                <w:lang w:val="ru-RU"/>
              </w:rPr>
            </w:rPrChange>
          </w:rPr>
          <w:t xml:space="preserve">            </w:t>
        </w:r>
        <w:proofErr w:type="gramStart"/>
        <w:r w:rsidRPr="0093310A">
          <w:rPr>
            <w:lang w:val="en-US"/>
            <w:rPrChange w:id="84" w:author="SVFrolov" w:date="2017-08-21T16:08:00Z">
              <w:rPr>
                <w:lang w:val="ru-RU"/>
              </w:rPr>
            </w:rPrChange>
          </w:rPr>
          <w:t>set</w:t>
        </w:r>
        <w:proofErr w:type="gramEnd"/>
        <w:r w:rsidRPr="0093310A">
          <w:rPr>
            <w:lang w:val="en-US"/>
            <w:rPrChange w:id="85" w:author="SVFrolov" w:date="2017-08-21T16:08:00Z">
              <w:rPr>
                <w:lang w:val="ru-RU"/>
              </w:rPr>
            </w:rPrChange>
          </w:rPr>
          <w:t xml:space="preserve"> { </w:t>
        </w:r>
        <w:proofErr w:type="spellStart"/>
        <w:r w:rsidRPr="0093310A">
          <w:rPr>
            <w:lang w:val="en-US"/>
            <w:rPrChange w:id="86" w:author="SVFrolov" w:date="2017-08-21T16:08:00Z">
              <w:rPr>
                <w:lang w:val="ru-RU"/>
              </w:rPr>
            </w:rPrChange>
          </w:rPr>
          <w:t>strSubject</w:t>
        </w:r>
        <w:proofErr w:type="spellEnd"/>
        <w:r w:rsidRPr="0093310A">
          <w:rPr>
            <w:lang w:val="en-US"/>
            <w:rPrChange w:id="87" w:author="SVFrolov" w:date="2017-08-21T16:08:00Z">
              <w:rPr>
                <w:lang w:val="ru-RU"/>
              </w:rPr>
            </w:rPrChange>
          </w:rPr>
          <w:t xml:space="preserve"> = value; }</w:t>
        </w:r>
      </w:ins>
    </w:p>
    <w:p w:rsidR="0093310A" w:rsidRPr="0093310A" w:rsidRDefault="0093310A" w:rsidP="0093310A">
      <w:pPr>
        <w:pStyle w:val="normal"/>
        <w:spacing w:after="0"/>
        <w:rPr>
          <w:ins w:id="88" w:author="SVFrolov" w:date="2017-08-21T16:07:00Z"/>
          <w:lang w:val="ru-RU"/>
        </w:rPr>
      </w:pPr>
      <w:ins w:id="89" w:author="SVFrolov" w:date="2017-08-21T16:08:00Z">
        <w:r w:rsidRPr="0093310A">
          <w:rPr>
            <w:lang w:val="en-US"/>
            <w:rPrChange w:id="90" w:author="SVFrolov" w:date="2017-08-21T16:08:00Z">
              <w:rPr>
                <w:lang w:val="ru-RU"/>
              </w:rPr>
            </w:rPrChange>
          </w:rPr>
          <w:t xml:space="preserve">        </w:t>
        </w:r>
        <w:r w:rsidRPr="0093310A">
          <w:rPr>
            <w:lang w:val="ru-RU"/>
          </w:rPr>
          <w:t>}</w:t>
        </w:r>
      </w:ins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t xml:space="preserve">Теперь видоизменим метод, который вызывается в таймере </w:t>
      </w:r>
      <w:proofErr w:type="spellStart"/>
      <w:r>
        <w:rPr>
          <w:color w:val="000000"/>
          <w:sz w:val="19"/>
          <w:szCs w:val="19"/>
        </w:rPr>
        <w:t>Timer_Tick</w:t>
      </w:r>
      <w:proofErr w:type="spellEnd"/>
    </w:p>
    <w:p w:rsidR="00A07C49" w:rsidRDefault="00A07C49">
      <w:pPr>
        <w:pStyle w:val="normal"/>
        <w:spacing w:after="0"/>
      </w:pPr>
    </w:p>
    <w:tbl>
      <w:tblPr>
        <w:tblStyle w:val="ab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 w:rsidRPr="000319C3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private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Timer_Tick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88"/>
                <w:lang w:val="en-US"/>
              </w:rPr>
              <w:t>object</w:t>
            </w:r>
            <w:r w:rsidRPr="000319C3">
              <w:rPr>
                <w:color w:val="000000"/>
                <w:lang w:val="en-US"/>
              </w:rPr>
              <w:t xml:space="preserve"> sender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EventArgs</w:t>
            </w:r>
            <w:proofErr w:type="spellEnd"/>
            <w:r w:rsidRPr="000319C3">
              <w:rPr>
                <w:color w:val="000000"/>
                <w:lang w:val="en-US"/>
              </w:rPr>
              <w:t xml:space="preserve"> e)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if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Count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timer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Stop</w:t>
            </w:r>
            <w:proofErr w:type="spellEnd"/>
            <w:r w:rsidRPr="000319C3">
              <w:rPr>
                <w:color w:val="666600"/>
                <w:lang w:val="en-US"/>
              </w:rPr>
              <w:t>();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0319C3">
              <w:rPr>
                <w:color w:val="660066"/>
                <w:lang w:val="en-US"/>
              </w:rPr>
              <w:t>MessageBox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Show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gramEnd"/>
            <w:r w:rsidRPr="000319C3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Письма</w:t>
            </w:r>
            <w:r w:rsidRPr="000319C3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отправлены</w:t>
            </w:r>
            <w:r w:rsidRPr="000319C3">
              <w:rPr>
                <w:color w:val="008800"/>
                <w:lang w:val="en-US"/>
              </w:rPr>
              <w:t>."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else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if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&gt;().</w:t>
            </w:r>
            <w:proofErr w:type="spellStart"/>
            <w:r w:rsidRPr="000319C3">
              <w:rPr>
                <w:color w:val="660066"/>
                <w:lang w:val="en-US"/>
              </w:rPr>
              <w:t>ToShortTimeString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Now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ToShortTimeString</w:t>
            </w:r>
            <w:proofErr w:type="spellEnd"/>
            <w:r w:rsidRPr="000319C3">
              <w:rPr>
                <w:color w:val="666600"/>
                <w:lang w:val="en-US"/>
              </w:rPr>
              <w:t>())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emailSender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Body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proofErr w:type="spellEnd"/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&gt;()];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emailSender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Subject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$</w:t>
            </w:r>
            <w:r w:rsidRPr="000319C3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Рассылка</w:t>
            </w:r>
            <w:r w:rsidRPr="000319C3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от</w:t>
            </w:r>
            <w:r w:rsidRPr="000319C3">
              <w:rPr>
                <w:color w:val="008800"/>
                <w:lang w:val="en-US"/>
              </w:rPr>
              <w:t xml:space="preserve"> {</w:t>
            </w:r>
            <w:proofErr w:type="spellStart"/>
            <w:r w:rsidRPr="000319C3">
              <w:rPr>
                <w:color w:val="008800"/>
                <w:lang w:val="en-US"/>
              </w:rPr>
              <w:t>dicDates.Keys.First</w:t>
            </w:r>
            <w:proofErr w:type="spellEnd"/>
            <w:r w:rsidRPr="000319C3">
              <w:rPr>
                <w:color w:val="008800"/>
                <w:lang w:val="en-US"/>
              </w:rPr>
              <w:t>&lt;</w:t>
            </w:r>
            <w:proofErr w:type="spellStart"/>
            <w:r w:rsidRPr="000319C3">
              <w:rPr>
                <w:color w:val="008800"/>
                <w:lang w:val="en-US"/>
              </w:rPr>
              <w:t>DateTime</w:t>
            </w:r>
            <w:proofErr w:type="spellEnd"/>
            <w:r w:rsidRPr="000319C3">
              <w:rPr>
                <w:color w:val="008800"/>
                <w:lang w:val="en-US"/>
              </w:rPr>
              <w:t>&gt;().</w:t>
            </w:r>
            <w:proofErr w:type="spellStart"/>
            <w:r w:rsidRPr="000319C3">
              <w:rPr>
                <w:color w:val="008800"/>
                <w:lang w:val="en-US"/>
              </w:rPr>
              <w:t>ToShortTimeString</w:t>
            </w:r>
            <w:proofErr w:type="spellEnd"/>
            <w:r w:rsidRPr="000319C3">
              <w:rPr>
                <w:color w:val="008800"/>
                <w:lang w:val="en-US"/>
              </w:rPr>
              <w:t>()} "</w:t>
            </w:r>
            <w:r w:rsidRPr="000319C3">
              <w:rPr>
                <w:color w:val="666600"/>
                <w:lang w:val="en-US"/>
              </w:rPr>
              <w:t xml:space="preserve">; 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emailSender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SendMails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00"/>
                <w:lang w:val="en-US"/>
              </w:rPr>
              <w:t>emails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Remove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dicDates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666600"/>
                <w:lang w:val="en-US"/>
              </w:rPr>
              <w:t>}</w:t>
            </w:r>
            <w:r w:rsidRPr="000319C3">
              <w:rPr>
                <w:color w:val="880000"/>
                <w:lang w:val="en-US"/>
              </w:rPr>
              <w:t xml:space="preserve">//private void </w:t>
            </w:r>
            <w:proofErr w:type="spellStart"/>
            <w:r w:rsidRPr="000319C3">
              <w:rPr>
                <w:color w:val="880000"/>
                <w:lang w:val="en-US"/>
              </w:rPr>
              <w:t>Timer_Tick</w:t>
            </w:r>
            <w:proofErr w:type="spellEnd"/>
            <w:r w:rsidRPr="000319C3">
              <w:rPr>
                <w:color w:val="880000"/>
                <w:lang w:val="en-US"/>
              </w:rPr>
              <w:t xml:space="preserve">(object sender, </w:t>
            </w:r>
            <w:proofErr w:type="spellStart"/>
            <w:r w:rsidRPr="000319C3">
              <w:rPr>
                <w:color w:val="880000"/>
                <w:lang w:val="en-US"/>
              </w:rPr>
              <w:t>EventArgs</w:t>
            </w:r>
            <w:proofErr w:type="spellEnd"/>
            <w:r w:rsidRPr="000319C3">
              <w:rPr>
                <w:color w:val="880000"/>
                <w:lang w:val="en-US"/>
              </w:rPr>
              <w:t xml:space="preserve"> e)</w:t>
            </w:r>
          </w:p>
        </w:tc>
      </w:tr>
    </w:tbl>
    <w:p w:rsidR="00A07C49" w:rsidRPr="006E7CC5" w:rsidRDefault="00394A77">
      <w:pPr>
        <w:pStyle w:val="normal"/>
        <w:spacing w:after="0"/>
        <w:rPr>
          <w:lang w:val="en-US"/>
          <w:rPrChange w:id="91" w:author="SVFrolov" w:date="2017-08-21T17:11:00Z">
            <w:rPr/>
          </w:rPrChange>
        </w:rPr>
      </w:pPr>
      <w:r>
        <w:t>Теперь</w:t>
      </w:r>
      <w:r w:rsidRPr="006E7CC5">
        <w:rPr>
          <w:lang w:val="en-US"/>
          <w:rPrChange w:id="92" w:author="SVFrolov" w:date="2017-08-21T17:10:00Z">
            <w:rPr/>
          </w:rPrChange>
        </w:rPr>
        <w:t xml:space="preserve"> </w:t>
      </w:r>
      <w:r>
        <w:t>атрибут</w:t>
      </w:r>
      <w:r w:rsidRPr="006E7CC5">
        <w:rPr>
          <w:lang w:val="en-US"/>
          <w:rPrChange w:id="93" w:author="SVFrolov" w:date="2017-08-21T17:10:00Z">
            <w:rPr/>
          </w:rPrChange>
        </w:rPr>
        <w:t xml:space="preserve"> </w:t>
      </w:r>
      <w:proofErr w:type="spellStart"/>
      <w:r w:rsidRPr="006E7CC5">
        <w:rPr>
          <w:lang w:val="en-US"/>
          <w:rPrChange w:id="94" w:author="SVFrolov" w:date="2017-08-21T17:10:00Z">
            <w:rPr/>
          </w:rPrChange>
        </w:rPr>
        <w:t>TestInitialize</w:t>
      </w:r>
      <w:proofErr w:type="spellEnd"/>
      <w:r w:rsidRPr="006E7CC5">
        <w:rPr>
          <w:lang w:val="en-US"/>
          <w:rPrChange w:id="95" w:author="SVFrolov" w:date="2017-08-21T17:10:00Z">
            <w:rPr/>
          </w:rPrChange>
        </w:rPr>
        <w:t xml:space="preserve"> </w:t>
      </w:r>
      <w:r>
        <w:t>превратим</w:t>
      </w:r>
      <w:r w:rsidRPr="006E7CC5">
        <w:rPr>
          <w:lang w:val="en-US"/>
          <w:rPrChange w:id="96" w:author="SVFrolov" w:date="2017-08-21T17:10:00Z">
            <w:rPr/>
          </w:rPrChange>
        </w:rPr>
        <w:t xml:space="preserve"> </w:t>
      </w:r>
      <w:r>
        <w:t>в</w:t>
      </w:r>
      <w:r w:rsidRPr="006E7CC5">
        <w:rPr>
          <w:lang w:val="en-US"/>
          <w:rPrChange w:id="97" w:author="SVFrolov" w:date="2017-08-21T17:10:00Z">
            <w:rPr/>
          </w:rPrChange>
        </w:rPr>
        <w:t xml:space="preserve"> </w:t>
      </w:r>
      <w:proofErr w:type="spellStart"/>
      <w:r w:rsidRPr="006E7CC5">
        <w:rPr>
          <w:lang w:val="en-US"/>
          <w:rPrChange w:id="98" w:author="SVFrolov" w:date="2017-08-21T17:10:00Z">
            <w:rPr/>
          </w:rPrChange>
        </w:rPr>
        <w:t>ClassInitiaze</w:t>
      </w:r>
      <w:proofErr w:type="spellEnd"/>
      <w:ins w:id="99" w:author="SVFrolov" w:date="2017-08-21T17:10:00Z">
        <w:r w:rsidR="006E7CC5" w:rsidRPr="006E7CC5">
          <w:rPr>
            <w:lang w:val="en-US"/>
            <w:rPrChange w:id="100" w:author="SVFrolov" w:date="2017-08-21T17:10:00Z">
              <w:rPr>
                <w:lang w:val="ru-RU"/>
              </w:rPr>
            </w:rPrChange>
          </w:rPr>
          <w:t>,</w:t>
        </w:r>
      </w:ins>
      <w:ins w:id="101" w:author="SVFrolov" w:date="2017-08-21T17:05:00Z">
        <w:r w:rsidR="00172647" w:rsidRPr="006E7CC5">
          <w:rPr>
            <w:lang w:val="en-US"/>
            <w:rPrChange w:id="102" w:author="SVFrolov" w:date="2017-08-21T17:10:00Z">
              <w:rPr>
                <w:lang w:val="ru-RU"/>
              </w:rPr>
            </w:rPrChange>
          </w:rPr>
          <w:t xml:space="preserve"> </w:t>
        </w:r>
        <w:r w:rsidR="00172647">
          <w:rPr>
            <w:lang w:val="ru-RU"/>
          </w:rPr>
          <w:t>добавим</w:t>
        </w:r>
        <w:r w:rsidR="00172647" w:rsidRPr="006E7CC5">
          <w:rPr>
            <w:lang w:val="en-US"/>
            <w:rPrChange w:id="103" w:author="SVFrolov" w:date="2017-08-21T17:10:00Z">
              <w:rPr>
                <w:lang w:val="ru-RU"/>
              </w:rPr>
            </w:rPrChange>
          </w:rPr>
          <w:t xml:space="preserve"> </w:t>
        </w:r>
        <w:r w:rsidR="00172647">
          <w:rPr>
            <w:lang w:val="ru-RU"/>
          </w:rPr>
          <w:t>параметр</w:t>
        </w:r>
        <w:r w:rsidR="00172647" w:rsidRPr="006E7CC5">
          <w:rPr>
            <w:lang w:val="en-US"/>
            <w:rPrChange w:id="104" w:author="SVFrolov" w:date="2017-08-21T17:10:00Z">
              <w:rPr>
                <w:lang w:val="ru-RU"/>
              </w:rPr>
            </w:rPrChange>
          </w:rPr>
          <w:t xml:space="preserve"> </w:t>
        </w:r>
        <w:proofErr w:type="spellStart"/>
        <w:r w:rsidR="00172647" w:rsidRPr="000319C3">
          <w:rPr>
            <w:color w:val="660066"/>
            <w:lang w:val="en-US"/>
          </w:rPr>
          <w:t>TestContext</w:t>
        </w:r>
        <w:proofErr w:type="spellEnd"/>
        <w:r w:rsidR="00172647" w:rsidRPr="000319C3">
          <w:rPr>
            <w:color w:val="000000"/>
            <w:lang w:val="en-US"/>
          </w:rPr>
          <w:t xml:space="preserve"> context</w:t>
        </w:r>
      </w:ins>
      <w:ins w:id="105" w:author="SVFrolov" w:date="2017-08-21T17:11:00Z">
        <w:r w:rsidR="006E7CC5" w:rsidRPr="006E7CC5">
          <w:rPr>
            <w:color w:val="000000"/>
            <w:lang w:val="en-US"/>
            <w:rPrChange w:id="106" w:author="SVFrolov" w:date="2017-08-21T17:11:00Z">
              <w:rPr>
                <w:color w:val="000000"/>
                <w:lang w:val="ru-RU"/>
              </w:rPr>
            </w:rPrChange>
          </w:rPr>
          <w:t xml:space="preserve"> </w:t>
        </w:r>
      </w:ins>
      <w:del w:id="107" w:author="SVFrolov" w:date="2017-08-21T17:11:00Z">
        <w:r w:rsidRPr="006E7CC5" w:rsidDel="006E7CC5">
          <w:rPr>
            <w:lang w:val="en-US"/>
            <w:rPrChange w:id="108" w:author="SVFrolov" w:date="2017-08-21T17:10:00Z">
              <w:rPr/>
            </w:rPrChange>
          </w:rPr>
          <w:delText>:</w:delText>
        </w:r>
      </w:del>
      <w:ins w:id="109" w:author="SVFrolov" w:date="2017-08-21T17:11:00Z">
        <w:r w:rsidR="006E7CC5">
          <w:rPr>
            <w:lang w:val="ru-RU"/>
          </w:rPr>
          <w:t>и</w:t>
        </w:r>
        <w:r w:rsidR="006E7CC5" w:rsidRPr="006E7CC5">
          <w:rPr>
            <w:lang w:val="en-US"/>
            <w:rPrChange w:id="110" w:author="SVFrolov" w:date="2017-08-21T17:11:00Z">
              <w:rPr>
                <w:lang w:val="ru-RU"/>
              </w:rPr>
            </w:rPrChange>
          </w:rPr>
          <w:t xml:space="preserve"> </w:t>
        </w:r>
        <w:proofErr w:type="spellStart"/>
        <w:r w:rsidR="006E7CC5" w:rsidRPr="006E7CC5">
          <w:rPr>
            <w:lang w:val="en-US"/>
          </w:rPr>
          <w:t>модификатор</w:t>
        </w:r>
        <w:proofErr w:type="spellEnd"/>
        <w:r w:rsidR="006E7CC5" w:rsidRPr="006E7CC5">
          <w:rPr>
            <w:lang w:val="en-US"/>
            <w:rPrChange w:id="111" w:author="SVFrolov" w:date="2017-08-21T17:11:00Z">
              <w:rPr>
                <w:lang w:val="ru-RU"/>
              </w:rPr>
            </w:rPrChange>
          </w:rPr>
          <w:t xml:space="preserve"> static</w:t>
        </w:r>
      </w:ins>
      <w:ins w:id="112" w:author="SVFrolov" w:date="2017-08-21T17:12:00Z">
        <w:r w:rsidR="00CA1CFD">
          <w:rPr>
            <w:lang w:val="en-US"/>
          </w:rPr>
          <w:t>.</w:t>
        </w:r>
      </w:ins>
    </w:p>
    <w:tbl>
      <w:tblPr>
        <w:tblStyle w:val="ac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private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static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SchedulerClass</w:t>
            </w:r>
            <w:proofErr w:type="spellEnd"/>
            <w:r w:rsidRPr="000319C3">
              <w:rPr>
                <w:color w:val="000000"/>
                <w:lang w:val="en-US"/>
              </w:rPr>
              <w:t xml:space="preserve"> sc;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private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static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TimeSpan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ts</w:t>
            </w:r>
            <w:proofErr w:type="spellEnd"/>
            <w:r w:rsidRPr="000319C3">
              <w:rPr>
                <w:color w:val="000000"/>
                <w:lang w:val="en-US"/>
              </w:rPr>
              <w:t>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880000"/>
              </w:rPr>
              <w:t xml:space="preserve">// Запускается перед стартом каждого тестирующего метода. 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ClassInitialize</w:t>
            </w:r>
            <w:proofErr w:type="spellEnd"/>
            <w:r w:rsidRPr="000319C3">
              <w:rPr>
                <w:color w:val="660066"/>
                <w:lang w:val="en-US"/>
              </w:rPr>
              <w:t>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static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TestInitialize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660066"/>
                <w:lang w:val="en-US"/>
              </w:rPr>
              <w:t>TestContext</w:t>
            </w:r>
            <w:proofErr w:type="spellEnd"/>
            <w:r w:rsidRPr="000319C3">
              <w:rPr>
                <w:color w:val="000000"/>
                <w:lang w:val="en-US"/>
              </w:rPr>
              <w:t xml:space="preserve"> context)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"Test Initialize"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sc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SchedulerClass</w:t>
            </w:r>
            <w:proofErr w:type="spellEnd"/>
            <w:r w:rsidRPr="000319C3">
              <w:rPr>
                <w:color w:val="666600"/>
                <w:lang w:val="en-US"/>
              </w:rPr>
              <w:t xml:space="preserve">(); 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>
              <w:rPr>
                <w:color w:val="000000"/>
              </w:rPr>
              <w:t>ts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TimeSpan</w:t>
            </w:r>
            <w:proofErr w:type="spellEnd"/>
            <w:r>
              <w:rPr>
                <w:color w:val="666600"/>
              </w:rPr>
              <w:t>();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возвращаем в случае ошибочно введенного времени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proofErr w:type="spellEnd"/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0066"/>
                <w:lang w:val="en-US"/>
              </w:rPr>
              <w:t>Dictionary</w:t>
            </w:r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string</w:t>
            </w:r>
            <w:r w:rsidRPr="000319C3">
              <w:rPr>
                <w:color w:val="666600"/>
                <w:lang w:val="en-US"/>
              </w:rPr>
              <w:t>&gt;()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666600"/>
                <w:lang w:val="en-US"/>
              </w:rPr>
              <w:t>{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2016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24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),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"text1"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},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 w:rsidRPr="000319C3">
              <w:rPr>
                <w:color w:val="666600"/>
                <w:lang w:val="en-US"/>
              </w:rPr>
              <w:t>{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2016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24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30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),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8800"/>
                <w:lang w:val="en-US"/>
              </w:rPr>
              <w:t>"text2"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},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DateTime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2016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12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24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23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),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"text3"</w:t>
            </w:r>
            <w:proofErr w:type="gramStart"/>
            <w:r>
              <w:rPr>
                <w:color w:val="000000"/>
              </w:rPr>
              <w:t xml:space="preserve"> }</w:t>
            </w:r>
            <w:proofErr w:type="gramEnd"/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6600"/>
              </w:rPr>
              <w:t>};</w:t>
            </w:r>
          </w:p>
          <w:p w:rsidR="00A07C49" w:rsidRDefault="00394A77">
            <w:pPr>
              <w:pStyle w:val="normal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07C49" w:rsidRDefault="00A07C49">
      <w:pPr>
        <w:pStyle w:val="normal"/>
        <w:spacing w:after="0"/>
        <w:rPr>
          <w:color w:val="000000"/>
          <w:sz w:val="19"/>
          <w:szCs w:val="19"/>
        </w:rPr>
      </w:pPr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br w:type="page"/>
      </w:r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А добавим метод </w:t>
      </w:r>
      <w:proofErr w:type="spellStart"/>
      <w:r>
        <w:rPr>
          <w:color w:val="000000"/>
          <w:sz w:val="19"/>
          <w:szCs w:val="19"/>
        </w:rPr>
        <w:t>TimeTick_Dictionare_correct</w:t>
      </w:r>
      <w:proofErr w:type="spellEnd"/>
      <w:ins w:id="113" w:author="SVFrolov" w:date="2017-08-21T16:13:00Z">
        <w:r w:rsidR="00B3601D">
          <w:rPr>
            <w:color w:val="000000"/>
            <w:sz w:val="19"/>
            <w:szCs w:val="19"/>
            <w:lang w:val="ru-RU"/>
          </w:rPr>
          <w:t>,</w:t>
        </w:r>
      </w:ins>
      <w:r>
        <w:rPr>
          <w:color w:val="000000"/>
          <w:sz w:val="19"/>
          <w:szCs w:val="19"/>
        </w:rPr>
        <w:t xml:space="preserve"> при помощи которого будем тестировать метод </w:t>
      </w:r>
      <w:proofErr w:type="spellStart"/>
      <w:r>
        <w:rPr>
          <w:color w:val="000000"/>
          <w:sz w:val="19"/>
          <w:szCs w:val="19"/>
        </w:rPr>
        <w:t>TimeTick</w:t>
      </w:r>
      <w:proofErr w:type="spellEnd"/>
    </w:p>
    <w:tbl>
      <w:tblPr>
        <w:tblStyle w:val="ad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A07C49">
        <w:trPr>
          <w:trHeight w:val="20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660066"/>
                <w:lang w:val="en-US"/>
              </w:rPr>
              <w:t>TestMethod</w:t>
            </w:r>
            <w:proofErr w:type="spellEnd"/>
            <w:r w:rsidRPr="000319C3">
              <w:rPr>
                <w:color w:val="666600"/>
                <w:lang w:val="en-US"/>
              </w:rPr>
              <w:t>()]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88"/>
                <w:lang w:val="en-US"/>
              </w:rPr>
              <w:t>public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void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TimeTick_Dictionare_correct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>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000000"/>
                <w:lang w:val="en-US"/>
              </w:rPr>
              <w:t xml:space="preserve"> dt1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2016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24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000000"/>
                <w:lang w:val="en-US"/>
              </w:rPr>
              <w:t xml:space="preserve"> dt2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2016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24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30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000000"/>
                <w:lang w:val="en-US"/>
              </w:rPr>
              <w:t xml:space="preserve"> dt3 </w:t>
            </w:r>
            <w:r w:rsidRPr="000319C3">
              <w:rPr>
                <w:color w:val="666600"/>
                <w:lang w:val="en-US"/>
              </w:rPr>
              <w:t>=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0088"/>
                <w:lang w:val="en-US"/>
              </w:rPr>
              <w:t>new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2016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12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24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23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A07C49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if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&gt;().</w:t>
            </w:r>
            <w:proofErr w:type="spellStart"/>
            <w:r w:rsidRPr="000319C3">
              <w:rPr>
                <w:color w:val="660066"/>
                <w:lang w:val="en-US"/>
              </w:rPr>
              <w:t>ToShortTimeString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==</w:t>
            </w:r>
            <w:r w:rsidRPr="000319C3">
              <w:rPr>
                <w:color w:val="000000"/>
                <w:lang w:val="en-US"/>
              </w:rPr>
              <w:t xml:space="preserve"> dt1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ToShortTimeString</w:t>
            </w:r>
            <w:r w:rsidRPr="000319C3">
              <w:rPr>
                <w:color w:val="666600"/>
                <w:lang w:val="en-US"/>
              </w:rPr>
              <w:t>())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"Body 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+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proofErr w:type="spellEnd"/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&gt;()]);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"Subject 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+</w:t>
            </w:r>
            <w:r w:rsidRPr="000319C3">
              <w:rPr>
                <w:color w:val="000000"/>
                <w:lang w:val="en-US"/>
              </w:rPr>
              <w:t xml:space="preserve"> $</w:t>
            </w:r>
            <w:r w:rsidRPr="000319C3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Рассылка</w:t>
            </w:r>
            <w:r w:rsidRPr="000319C3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от</w:t>
            </w:r>
            <w:r w:rsidRPr="000319C3">
              <w:rPr>
                <w:color w:val="008800"/>
                <w:lang w:val="en-US"/>
              </w:rPr>
              <w:t xml:space="preserve"> {</w:t>
            </w:r>
            <w:proofErr w:type="spellStart"/>
            <w:r w:rsidRPr="000319C3">
              <w:rPr>
                <w:color w:val="008800"/>
                <w:lang w:val="en-US"/>
              </w:rPr>
              <w:t>sc.DatesEmailTexts.Keys.First</w:t>
            </w:r>
            <w:proofErr w:type="spellEnd"/>
            <w:r w:rsidRPr="000319C3">
              <w:rPr>
                <w:color w:val="008800"/>
                <w:lang w:val="en-US"/>
              </w:rPr>
              <w:t>&lt;</w:t>
            </w:r>
            <w:proofErr w:type="spellStart"/>
            <w:r w:rsidRPr="000319C3">
              <w:rPr>
                <w:color w:val="008800"/>
                <w:lang w:val="en-US"/>
              </w:rPr>
              <w:t>DateTime</w:t>
            </w:r>
            <w:proofErr w:type="spellEnd"/>
            <w:r w:rsidRPr="000319C3">
              <w:rPr>
                <w:color w:val="008800"/>
                <w:lang w:val="en-US"/>
              </w:rPr>
              <w:t>&gt;().</w:t>
            </w:r>
            <w:proofErr w:type="spellStart"/>
            <w:r w:rsidRPr="000319C3">
              <w:rPr>
                <w:color w:val="008800"/>
                <w:lang w:val="en-US"/>
              </w:rPr>
              <w:t>ToShortDateString</w:t>
            </w:r>
            <w:proofErr w:type="spellEnd"/>
            <w:r w:rsidRPr="000319C3">
              <w:rPr>
                <w:color w:val="008800"/>
                <w:lang w:val="en-US"/>
              </w:rPr>
              <w:t>()}  {sc.DatesEmailTexts.Keys.First&lt;DateTime&gt;</w:t>
            </w:r>
            <w:r w:rsidRPr="000319C3">
              <w:rPr>
                <w:color w:val="008800"/>
                <w:lang w:val="en-US"/>
              </w:rPr>
              <w:t>().ToShortTimeString()}"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Remove</w:t>
            </w:r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r w:rsidRPr="000319C3">
              <w:rPr>
                <w:color w:val="666600"/>
                <w:lang w:val="en-US"/>
              </w:rPr>
              <w:t>&lt;</w:t>
            </w:r>
            <w:r w:rsidRPr="000319C3">
              <w:rPr>
                <w:color w:val="660066"/>
                <w:lang w:val="en-US"/>
              </w:rPr>
              <w:t>DateTime</w:t>
            </w:r>
            <w:r w:rsidRPr="000319C3">
              <w:rPr>
                <w:color w:val="666600"/>
                <w:lang w:val="en-US"/>
              </w:rPr>
              <w:t>&gt;());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A07C49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if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&gt;().</w:t>
            </w:r>
            <w:proofErr w:type="spellStart"/>
            <w:r w:rsidRPr="000319C3">
              <w:rPr>
                <w:color w:val="660066"/>
                <w:lang w:val="en-US"/>
              </w:rPr>
              <w:t>ToShortTimeString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==</w:t>
            </w:r>
            <w:r w:rsidRPr="000319C3">
              <w:rPr>
                <w:color w:val="000000"/>
                <w:lang w:val="en-US"/>
              </w:rPr>
              <w:t xml:space="preserve"> dt2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ToShortTimeString</w:t>
            </w:r>
            <w:r w:rsidRPr="000319C3">
              <w:rPr>
                <w:color w:val="666600"/>
                <w:lang w:val="en-US"/>
              </w:rPr>
              <w:t>())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"Body 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+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proofErr w:type="spellEnd"/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&gt;()]);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"Subject 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+</w:t>
            </w:r>
            <w:r w:rsidRPr="000319C3">
              <w:rPr>
                <w:color w:val="000000"/>
                <w:lang w:val="en-US"/>
              </w:rPr>
              <w:t xml:space="preserve"> $</w:t>
            </w:r>
            <w:r w:rsidRPr="000319C3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Рассылка</w:t>
            </w:r>
            <w:r w:rsidRPr="000319C3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от</w:t>
            </w:r>
            <w:r w:rsidRPr="000319C3">
              <w:rPr>
                <w:color w:val="008800"/>
                <w:lang w:val="en-US"/>
              </w:rPr>
              <w:t xml:space="preserve"> {</w:t>
            </w:r>
            <w:proofErr w:type="spellStart"/>
            <w:r w:rsidRPr="000319C3">
              <w:rPr>
                <w:color w:val="008800"/>
                <w:lang w:val="en-US"/>
              </w:rPr>
              <w:t>sc.DatesEmailTexts.Keys.First</w:t>
            </w:r>
            <w:proofErr w:type="spellEnd"/>
            <w:r w:rsidRPr="000319C3">
              <w:rPr>
                <w:color w:val="008800"/>
                <w:lang w:val="en-US"/>
              </w:rPr>
              <w:t>&lt;</w:t>
            </w:r>
            <w:proofErr w:type="spellStart"/>
            <w:r w:rsidRPr="000319C3">
              <w:rPr>
                <w:color w:val="008800"/>
                <w:lang w:val="en-US"/>
              </w:rPr>
              <w:t>DateTime</w:t>
            </w:r>
            <w:proofErr w:type="spellEnd"/>
            <w:r w:rsidRPr="000319C3">
              <w:rPr>
                <w:color w:val="008800"/>
                <w:lang w:val="en-US"/>
              </w:rPr>
              <w:t>&gt;().</w:t>
            </w:r>
            <w:proofErr w:type="spellStart"/>
            <w:r w:rsidRPr="000319C3">
              <w:rPr>
                <w:color w:val="008800"/>
                <w:lang w:val="en-US"/>
              </w:rPr>
              <w:t>ToShortDateString</w:t>
            </w:r>
            <w:proofErr w:type="spellEnd"/>
            <w:r w:rsidRPr="000319C3">
              <w:rPr>
                <w:color w:val="008800"/>
                <w:lang w:val="en-US"/>
              </w:rPr>
              <w:t>()}  {sc.DatesEmailTexts.Keys.First&lt;DateTime&gt;().ToShortTimeString()}"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</w:t>
            </w:r>
            <w:r w:rsidRPr="000319C3">
              <w:rPr>
                <w:color w:val="660066"/>
                <w:lang w:val="en-US"/>
              </w:rPr>
              <w:t>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Remove</w:t>
            </w:r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r w:rsidRPr="000319C3">
              <w:rPr>
                <w:color w:val="666600"/>
                <w:lang w:val="en-US"/>
              </w:rPr>
              <w:t>&lt;</w:t>
            </w:r>
            <w:r w:rsidRPr="000319C3">
              <w:rPr>
                <w:color w:val="660066"/>
                <w:lang w:val="en-US"/>
              </w:rPr>
              <w:t>DateTime</w:t>
            </w:r>
            <w:r w:rsidRPr="000319C3">
              <w:rPr>
                <w:color w:val="666600"/>
                <w:lang w:val="en-US"/>
              </w:rPr>
              <w:t>&gt;());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A07C49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r w:rsidRPr="000319C3">
              <w:rPr>
                <w:color w:val="000088"/>
                <w:lang w:val="en-US"/>
              </w:rPr>
              <w:t>if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(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&gt;().</w:t>
            </w:r>
            <w:proofErr w:type="spellStart"/>
            <w:r w:rsidRPr="000319C3">
              <w:rPr>
                <w:color w:val="660066"/>
                <w:lang w:val="en-US"/>
              </w:rPr>
              <w:t>ToShortTimeString</w:t>
            </w:r>
            <w:proofErr w:type="spellEnd"/>
            <w:r w:rsidRPr="000319C3">
              <w:rPr>
                <w:color w:val="666600"/>
                <w:lang w:val="en-US"/>
              </w:rPr>
              <w:t>()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==</w:t>
            </w:r>
            <w:r w:rsidRPr="000319C3">
              <w:rPr>
                <w:color w:val="000000"/>
                <w:lang w:val="en-US"/>
              </w:rPr>
              <w:t xml:space="preserve"> dt3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ToShortTimeString</w:t>
            </w:r>
            <w:r w:rsidRPr="000319C3">
              <w:rPr>
                <w:color w:val="666600"/>
                <w:lang w:val="en-US"/>
              </w:rPr>
              <w:t>())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{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"Body 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+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proofErr w:type="spellEnd"/>
            <w:r w:rsidRPr="000319C3">
              <w:rPr>
                <w:color w:val="666600"/>
                <w:lang w:val="en-US"/>
              </w:rPr>
              <w:t>[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proofErr w:type="spellEnd"/>
            <w:r w:rsidRPr="000319C3">
              <w:rPr>
                <w:color w:val="666600"/>
                <w:lang w:val="en-US"/>
              </w:rPr>
              <w:t>&lt;</w:t>
            </w:r>
            <w:proofErr w:type="spellStart"/>
            <w:r w:rsidRPr="000319C3">
              <w:rPr>
                <w:color w:val="660066"/>
                <w:lang w:val="en-US"/>
              </w:rPr>
              <w:t>DateTime</w:t>
            </w:r>
            <w:proofErr w:type="spellEnd"/>
            <w:r w:rsidRPr="000319C3">
              <w:rPr>
                <w:color w:val="666600"/>
                <w:lang w:val="en-US"/>
              </w:rPr>
              <w:t>&gt;()]);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0319C3">
              <w:rPr>
                <w:color w:val="660066"/>
                <w:lang w:val="en-US"/>
              </w:rPr>
              <w:t>Debug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WriteLine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8800"/>
                <w:lang w:val="en-US"/>
              </w:rPr>
              <w:t>"Subject "</w:t>
            </w:r>
            <w:r w:rsidRPr="000319C3">
              <w:rPr>
                <w:color w:val="000000"/>
                <w:lang w:val="en-US"/>
              </w:rPr>
              <w:t xml:space="preserve"> </w:t>
            </w:r>
            <w:r w:rsidRPr="000319C3">
              <w:rPr>
                <w:color w:val="666600"/>
                <w:lang w:val="en-US"/>
              </w:rPr>
              <w:t>+</w:t>
            </w:r>
            <w:r w:rsidRPr="000319C3">
              <w:rPr>
                <w:color w:val="000000"/>
                <w:lang w:val="en-US"/>
              </w:rPr>
              <w:t xml:space="preserve"> $</w:t>
            </w:r>
            <w:r w:rsidRPr="000319C3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Рассылка</w:t>
            </w:r>
            <w:r w:rsidRPr="000319C3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от</w:t>
            </w:r>
            <w:r w:rsidRPr="000319C3">
              <w:rPr>
                <w:color w:val="008800"/>
                <w:lang w:val="en-US"/>
              </w:rPr>
              <w:t xml:space="preserve"> {</w:t>
            </w:r>
            <w:proofErr w:type="spellStart"/>
            <w:r w:rsidRPr="000319C3">
              <w:rPr>
                <w:color w:val="008800"/>
                <w:lang w:val="en-US"/>
              </w:rPr>
              <w:t>sc.DatesEmailTexts.Keys.First</w:t>
            </w:r>
            <w:proofErr w:type="spellEnd"/>
            <w:r w:rsidRPr="000319C3">
              <w:rPr>
                <w:color w:val="008800"/>
                <w:lang w:val="en-US"/>
              </w:rPr>
              <w:t>&lt;</w:t>
            </w:r>
            <w:proofErr w:type="spellStart"/>
            <w:r w:rsidRPr="000319C3">
              <w:rPr>
                <w:color w:val="008800"/>
                <w:lang w:val="en-US"/>
              </w:rPr>
              <w:t>DateTime</w:t>
            </w:r>
            <w:proofErr w:type="spellEnd"/>
            <w:r w:rsidRPr="000319C3">
              <w:rPr>
                <w:color w:val="008800"/>
                <w:lang w:val="en-US"/>
              </w:rPr>
              <w:t>&gt;().</w:t>
            </w:r>
            <w:proofErr w:type="spellStart"/>
            <w:r w:rsidRPr="000319C3">
              <w:rPr>
                <w:color w:val="008800"/>
                <w:lang w:val="en-US"/>
              </w:rPr>
              <w:t>ToShortDateString</w:t>
            </w:r>
            <w:proofErr w:type="spellEnd"/>
            <w:r w:rsidRPr="000319C3">
              <w:rPr>
                <w:color w:val="008800"/>
                <w:lang w:val="en-US"/>
              </w:rPr>
              <w:t>()}  {sc.DatesEmailTexts.Keys.First&lt;DateTime&gt;().ToShortTimeString()}"</w:t>
            </w:r>
            <w:r w:rsidRPr="000319C3">
              <w:rPr>
                <w:color w:val="666600"/>
                <w:lang w:val="en-US"/>
              </w:rPr>
              <w:t>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    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Remove</w:t>
            </w:r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Keys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First</w:t>
            </w:r>
            <w:r w:rsidRPr="000319C3">
              <w:rPr>
                <w:color w:val="666600"/>
                <w:lang w:val="en-US"/>
              </w:rPr>
              <w:t>&lt;</w:t>
            </w:r>
            <w:r w:rsidRPr="000319C3">
              <w:rPr>
                <w:color w:val="660066"/>
                <w:lang w:val="en-US"/>
              </w:rPr>
              <w:t>DateTime</w:t>
            </w:r>
            <w:r w:rsidRPr="000319C3">
              <w:rPr>
                <w:color w:val="666600"/>
                <w:lang w:val="en-US"/>
              </w:rPr>
              <w:t>&gt;());</w:t>
            </w: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}</w:t>
            </w:r>
          </w:p>
          <w:p w:rsidR="00A07C49" w:rsidRPr="000319C3" w:rsidRDefault="00A07C49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</w:p>
          <w:p w:rsidR="00A07C49" w:rsidRPr="000319C3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  <w:lang w:val="en-US"/>
              </w:rPr>
            </w:pPr>
            <w:r w:rsidRPr="000319C3">
              <w:rPr>
                <w:color w:val="000000"/>
                <w:lang w:val="en-US"/>
              </w:rPr>
              <w:t xml:space="preserve">    </w:t>
            </w:r>
            <w:proofErr w:type="spellStart"/>
            <w:r w:rsidRPr="000319C3">
              <w:rPr>
                <w:color w:val="660066"/>
                <w:lang w:val="en-US"/>
              </w:rPr>
              <w:t>Assert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AreEqual</w:t>
            </w:r>
            <w:proofErr w:type="spellEnd"/>
            <w:r w:rsidRPr="000319C3">
              <w:rPr>
                <w:color w:val="666600"/>
                <w:lang w:val="en-US"/>
              </w:rPr>
              <w:t>(</w:t>
            </w:r>
            <w:r w:rsidRPr="000319C3">
              <w:rPr>
                <w:color w:val="006666"/>
                <w:lang w:val="en-US"/>
              </w:rPr>
              <w:t>0</w:t>
            </w:r>
            <w:r w:rsidRPr="000319C3">
              <w:rPr>
                <w:color w:val="666600"/>
                <w:lang w:val="en-US"/>
              </w:rPr>
              <w:t>,</w:t>
            </w:r>
            <w:r w:rsidRPr="000319C3">
              <w:rPr>
                <w:color w:val="000000"/>
                <w:lang w:val="en-US"/>
              </w:rPr>
              <w:t xml:space="preserve"> </w:t>
            </w:r>
            <w:proofErr w:type="spellStart"/>
            <w:r w:rsidRPr="000319C3">
              <w:rPr>
                <w:color w:val="000000"/>
                <w:lang w:val="en-US"/>
              </w:rPr>
              <w:t>sc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DatesEmailTexts</w:t>
            </w:r>
            <w:r w:rsidRPr="000319C3">
              <w:rPr>
                <w:color w:val="666600"/>
                <w:lang w:val="en-US"/>
              </w:rPr>
              <w:t>.</w:t>
            </w:r>
            <w:r w:rsidRPr="000319C3">
              <w:rPr>
                <w:color w:val="660066"/>
                <w:lang w:val="en-US"/>
              </w:rPr>
              <w:t>Count</w:t>
            </w:r>
            <w:proofErr w:type="spellEnd"/>
            <w:r w:rsidRPr="000319C3">
              <w:rPr>
                <w:color w:val="666600"/>
                <w:lang w:val="en-US"/>
              </w:rPr>
              <w:t>);</w:t>
            </w:r>
          </w:p>
          <w:p w:rsidR="00A07C49" w:rsidRDefault="00394A77">
            <w:pPr>
              <w:pStyle w:val="normal"/>
              <w:spacing w:before="0" w:after="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Также мы можем добавить метод с атрибутом </w:t>
      </w:r>
      <w:proofErr w:type="spellStart"/>
      <w:r>
        <w:rPr>
          <w:color w:val="000000"/>
          <w:sz w:val="19"/>
          <w:szCs w:val="19"/>
        </w:rPr>
        <w:t>ClassCleanup</w:t>
      </w:r>
      <w:proofErr w:type="spellEnd"/>
      <w:r>
        <w:rPr>
          <w:color w:val="000000"/>
          <w:sz w:val="19"/>
          <w:szCs w:val="19"/>
        </w:rPr>
        <w:t xml:space="preserve">, который будет выполняться после выполнения последнего метода в классе. </w:t>
      </w:r>
    </w:p>
    <w:p w:rsidR="00A07C49" w:rsidRDefault="00394A77">
      <w:pPr>
        <w:pStyle w:val="normal"/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Ещё есть атрибут </w:t>
      </w:r>
      <w:proofErr w:type="spellStart"/>
      <w:r>
        <w:rPr>
          <w:color w:val="000000"/>
          <w:sz w:val="19"/>
          <w:szCs w:val="19"/>
        </w:rPr>
        <w:t>AssembleInitialize</w:t>
      </w:r>
      <w:proofErr w:type="spellEnd"/>
      <w:r>
        <w:rPr>
          <w:color w:val="000000"/>
          <w:sz w:val="19"/>
          <w:szCs w:val="19"/>
        </w:rPr>
        <w:t xml:space="preserve"> и </w:t>
      </w:r>
      <w:proofErr w:type="spellStart"/>
      <w:r>
        <w:rPr>
          <w:color w:val="000000"/>
          <w:sz w:val="19"/>
          <w:szCs w:val="19"/>
        </w:rPr>
        <w:t>AssembleCleanup</w:t>
      </w:r>
      <w:proofErr w:type="spellEnd"/>
      <w:r>
        <w:rPr>
          <w:color w:val="000000"/>
          <w:sz w:val="19"/>
          <w:szCs w:val="19"/>
        </w:rPr>
        <w:t>, которые, соответственно, будут выполняться перед первым методом в сборке с тестами и после последнего метода в сборке с тестами.</w:t>
      </w:r>
    </w:p>
    <w:p w:rsidR="00A07C49" w:rsidRDefault="00394A77">
      <w:pPr>
        <w:pStyle w:val="normal"/>
        <w:spacing w:after="0"/>
      </w:pPr>
      <w:r>
        <w:t>Есть три класса, которые помогают  тестировать различные участки кода:</w:t>
      </w:r>
    </w:p>
    <w:p w:rsidR="00A07C49" w:rsidRDefault="00394A77">
      <w:pPr>
        <w:pStyle w:val="normal"/>
        <w:numPr>
          <w:ilvl w:val="0"/>
          <w:numId w:val="5"/>
        </w:numPr>
      </w:pPr>
      <w:proofErr w:type="spellStart"/>
      <w:r>
        <w:t>A</w:t>
      </w:r>
      <w:r>
        <w:t>ssert</w:t>
      </w:r>
      <w:proofErr w:type="spellEnd"/>
      <w:r>
        <w:t>.</w:t>
      </w:r>
    </w:p>
    <w:p w:rsidR="00A07C49" w:rsidRDefault="00394A77">
      <w:pPr>
        <w:pStyle w:val="normal"/>
        <w:numPr>
          <w:ilvl w:val="0"/>
          <w:numId w:val="5"/>
        </w:numPr>
      </w:pPr>
      <w:proofErr w:type="spellStart"/>
      <w:r>
        <w:t>CollectionAssert</w:t>
      </w:r>
      <w:proofErr w:type="spellEnd"/>
      <w:r>
        <w:t>.</w:t>
      </w:r>
    </w:p>
    <w:p w:rsidR="00A07C49" w:rsidRDefault="00394A77">
      <w:pPr>
        <w:pStyle w:val="normal"/>
        <w:numPr>
          <w:ilvl w:val="0"/>
          <w:numId w:val="5"/>
        </w:numPr>
      </w:pPr>
      <w:proofErr w:type="spellStart"/>
      <w:r>
        <w:t>StringAssert</w:t>
      </w:r>
      <w:proofErr w:type="spellEnd"/>
      <w:r>
        <w:t>.</w:t>
      </w:r>
    </w:p>
    <w:p w:rsidR="00A07C49" w:rsidRDefault="00394A77">
      <w:pPr>
        <w:pStyle w:val="normal"/>
        <w:spacing w:after="0"/>
      </w:pPr>
      <w:r>
        <w:t xml:space="preserve">У класса </w:t>
      </w:r>
      <w:proofErr w:type="spellStart"/>
      <w:r>
        <w:t>Assert</w:t>
      </w:r>
      <w:proofErr w:type="spellEnd"/>
      <w:r>
        <w:t xml:space="preserve"> есть метод </w:t>
      </w:r>
      <w:proofErr w:type="spellStart"/>
      <w:r>
        <w:t>AreEqual</w:t>
      </w:r>
      <w:proofErr w:type="spellEnd"/>
      <w:r>
        <w:t>, который есть 18 различных вариантов перегрузок.</w:t>
      </w:r>
    </w:p>
    <w:p w:rsidR="00A07C49" w:rsidRDefault="00394A77">
      <w:pPr>
        <w:pStyle w:val="normal"/>
        <w:spacing w:after="0"/>
      </w:pPr>
      <w:r>
        <w:t xml:space="preserve">Например, можно добавить в качестве параметра строковый тип </w:t>
      </w:r>
      <w:proofErr w:type="spellStart"/>
      <w:r>
        <w:t>message</w:t>
      </w:r>
      <w:proofErr w:type="spellEnd"/>
      <w:r>
        <w:t>. В нём можно указать, что мы сравниваем и какая возможна ошибка.</w:t>
      </w:r>
      <w:r>
        <w:t xml:space="preserve"> Это сообщение будет передано в </w:t>
      </w:r>
      <w:proofErr w:type="spellStart"/>
      <w:r>
        <w:t>output</w:t>
      </w:r>
      <w:proofErr w:type="spellEnd"/>
      <w:r>
        <w:t xml:space="preserve">. </w:t>
      </w:r>
    </w:p>
    <w:p w:rsidR="00A07C49" w:rsidRDefault="00394A77">
      <w:pPr>
        <w:pStyle w:val="normal"/>
        <w:spacing w:after="0"/>
      </w:pPr>
      <w:r>
        <w:t xml:space="preserve">Есть параметр </w:t>
      </w:r>
      <w:proofErr w:type="spellStart"/>
      <w:r>
        <w:t>delta</w:t>
      </w:r>
      <w:proofErr w:type="spellEnd"/>
      <w:r>
        <w:t>, в котором можно указать погрешность сравнивания.</w:t>
      </w:r>
    </w:p>
    <w:p w:rsidR="00A07C49" w:rsidRDefault="00394A77">
      <w:pPr>
        <w:pStyle w:val="normal"/>
        <w:spacing w:after="0"/>
      </w:pPr>
      <w:del w:id="114" w:author="SVFrolov" w:date="2017-08-21T16:53:00Z">
        <w:r w:rsidDel="002914B0">
          <w:delText xml:space="preserve">Есть </w:delText>
        </w:r>
      </w:del>
      <w:proofErr w:type="spellStart"/>
      <w:ins w:id="115" w:author="SVFrolov" w:date="2017-08-21T16:53:00Z">
        <w:r w:rsidR="002914B0">
          <w:t>Ес</w:t>
        </w:r>
        <w:proofErr w:type="spellEnd"/>
        <w:r w:rsidR="002914B0">
          <w:rPr>
            <w:lang w:val="ru-RU"/>
          </w:rPr>
          <w:t>ли</w:t>
        </w:r>
        <w:r w:rsidR="002914B0">
          <w:t xml:space="preserve"> </w:t>
        </w:r>
      </w:ins>
      <w:r>
        <w:t xml:space="preserve">для сравнения подаём строки, то третьим параметром можно передать параметр с типом </w:t>
      </w:r>
      <w:proofErr w:type="spellStart"/>
      <w:r>
        <w:t>bool</w:t>
      </w:r>
      <w:proofErr w:type="spellEnd"/>
      <w:r>
        <w:t>, который будет означать, учитываем ли мы регистр.</w:t>
      </w:r>
    </w:p>
    <w:p w:rsidR="00A07C49" w:rsidRDefault="00394A77">
      <w:pPr>
        <w:pStyle w:val="normal"/>
        <w:spacing w:after="0"/>
      </w:pPr>
      <w:r>
        <w:lastRenderedPageBreak/>
        <w:t>Ме</w:t>
      </w:r>
      <w:r>
        <w:t xml:space="preserve">тод из класса </w:t>
      </w:r>
      <w:proofErr w:type="spellStart"/>
      <w:r>
        <w:t>Assert.AreSame</w:t>
      </w:r>
      <w:proofErr w:type="spellEnd"/>
      <w:r>
        <w:t xml:space="preserve"> помогает сравнить ссылки.</w:t>
      </w:r>
    </w:p>
    <w:p w:rsidR="00A07C49" w:rsidRDefault="00394A77">
      <w:pPr>
        <w:pStyle w:val="normal"/>
        <w:spacing w:after="0"/>
      </w:pPr>
      <w:r>
        <w:t xml:space="preserve">Класс </w:t>
      </w:r>
      <w:proofErr w:type="spellStart"/>
      <w:r>
        <w:t>CollectionAssert</w:t>
      </w:r>
      <w:proofErr w:type="spellEnd"/>
      <w:r>
        <w:t xml:space="preserve"> имеет ряд методов, которые помогают сравнивать коллекции между собой. Части коллекций и т.д.</w:t>
      </w:r>
    </w:p>
    <w:p w:rsidR="00A07C49" w:rsidRDefault="00394A77">
      <w:pPr>
        <w:pStyle w:val="normal"/>
        <w:spacing w:after="0"/>
      </w:pPr>
      <w:r>
        <w:t xml:space="preserve">Класс </w:t>
      </w:r>
      <w:proofErr w:type="spellStart"/>
      <w:r>
        <w:t>StringAssert</w:t>
      </w:r>
      <w:proofErr w:type="spellEnd"/>
      <w:r>
        <w:t xml:space="preserve">  помогает сравнивать строки, части строк и т.д. </w:t>
      </w:r>
    </w:p>
    <w:p w:rsidR="00A07C49" w:rsidRDefault="00394A77">
      <w:pPr>
        <w:pStyle w:val="1"/>
        <w:jc w:val="both"/>
      </w:pPr>
      <w:bookmarkStart w:id="116" w:name="_iv7bbhonfa26" w:colFirst="0" w:colLast="0"/>
      <w:bookmarkEnd w:id="116"/>
      <w:r>
        <w:t>Домашнее задание</w:t>
      </w:r>
    </w:p>
    <w:p w:rsidR="00A07C49" w:rsidRDefault="00394A77">
      <w:pPr>
        <w:pStyle w:val="normal"/>
        <w:numPr>
          <w:ilvl w:val="0"/>
          <w:numId w:val="6"/>
        </w:numPr>
      </w:pPr>
      <w:r>
        <w:t xml:space="preserve">Задание </w:t>
      </w:r>
      <w:r>
        <w:t>направлено</w:t>
      </w:r>
      <w:r>
        <w:t xml:space="preserve"> на повторение предыдущих трех уроков.  Мы добавили реализацию возможности отправлять серию писем в один день при помощи класса </w:t>
      </w:r>
      <w:proofErr w:type="spellStart"/>
      <w:r>
        <w:t>SchedulerClass</w:t>
      </w:r>
      <w:proofErr w:type="spellEnd"/>
      <w:r>
        <w:t xml:space="preserve">. Так </w:t>
      </w:r>
      <w:del w:id="117" w:author="SVFrolov" w:date="2017-08-21T17:22:00Z">
        <w:r w:rsidDel="0062519B">
          <w:delText xml:space="preserve">вон </w:delText>
        </w:r>
      </w:del>
      <w:ins w:id="118" w:author="SVFrolov" w:date="2017-08-21T17:22:00Z">
        <w:r w:rsidR="0062519B">
          <w:t>во</w:t>
        </w:r>
        <w:r w:rsidR="0062519B">
          <w:rPr>
            <w:lang w:val="en-US"/>
          </w:rPr>
          <w:t>т</w:t>
        </w:r>
      </w:ins>
      <w:ins w:id="119" w:author="SVFrolov" w:date="2017-08-21T17:39:00Z">
        <w:r w:rsidR="002A2494">
          <w:rPr>
            <w:lang w:val="ru-RU"/>
          </w:rPr>
          <w:t>,</w:t>
        </w:r>
      </w:ins>
      <w:ins w:id="120" w:author="SVFrolov" w:date="2017-08-21T17:22:00Z">
        <w:r w:rsidR="0062519B">
          <w:t xml:space="preserve"> </w:t>
        </w:r>
      </w:ins>
      <w:r>
        <w:t xml:space="preserve">необходимо добавить такую возможность на весь проект. </w:t>
      </w:r>
    </w:p>
    <w:p w:rsidR="00A07C49" w:rsidRDefault="00394A77">
      <w:pPr>
        <w:pStyle w:val="normal"/>
        <w:numPr>
          <w:ilvl w:val="1"/>
          <w:numId w:val="6"/>
        </w:numPr>
      </w:pPr>
      <w:r>
        <w:t xml:space="preserve">Необходимо убрать параметр </w:t>
      </w:r>
      <w:proofErr w:type="spellStart"/>
      <w:r>
        <w:t>dtSe</w:t>
      </w:r>
      <w:r>
        <w:t>nd</w:t>
      </w:r>
      <w:proofErr w:type="spellEnd"/>
      <w:r>
        <w:t xml:space="preserve"> из сигнатуры метода </w:t>
      </w:r>
      <w:proofErr w:type="spellStart"/>
      <w:r>
        <w:t>SendEmails</w:t>
      </w:r>
      <w:proofErr w:type="spellEnd"/>
      <w:r>
        <w:t xml:space="preserve">, класса </w:t>
      </w:r>
      <w:proofErr w:type="spellStart"/>
      <w:r>
        <w:t>SchedulerClass</w:t>
      </w:r>
      <w:proofErr w:type="spellEnd"/>
    </w:p>
    <w:p w:rsidR="00A07C49" w:rsidRDefault="00394A77">
      <w:pPr>
        <w:pStyle w:val="normal"/>
        <w:numPr>
          <w:ilvl w:val="1"/>
          <w:numId w:val="6"/>
        </w:numPr>
      </w:pPr>
      <w:r>
        <w:t xml:space="preserve">Добавить возможность добавить несколько вариантов времени отправления писем на одну дату и соответствующих текстов писем. </w:t>
      </w:r>
    </w:p>
    <w:p w:rsidR="00A07C49" w:rsidRDefault="00394A77">
      <w:pPr>
        <w:pStyle w:val="normal"/>
        <w:numPr>
          <w:ilvl w:val="2"/>
          <w:numId w:val="6"/>
        </w:numPr>
      </w:pPr>
      <w:r>
        <w:t xml:space="preserve">Вместо поля </w:t>
      </w:r>
      <w:proofErr w:type="spellStart"/>
      <w:r>
        <w:t>tbTimePicker</w:t>
      </w:r>
      <w:proofErr w:type="spellEnd"/>
      <w:r>
        <w:t xml:space="preserve"> (или </w:t>
      </w:r>
      <w:proofErr w:type="spellStart"/>
      <w:r>
        <w:t>tbTimePicker</w:t>
      </w:r>
      <w:proofErr w:type="spellEnd"/>
      <w:r>
        <w:t xml:space="preserve">, для тех, кто смог </w:t>
      </w:r>
      <w:proofErr w:type="gramStart"/>
      <w:r>
        <w:t>заменить текстовое поле на элемент</w:t>
      </w:r>
      <w:proofErr w:type="gramEnd"/>
      <w:r>
        <w:t xml:space="preserve"> </w:t>
      </w:r>
      <w:proofErr w:type="spellStart"/>
      <w:r>
        <w:t>TimePicker</w:t>
      </w:r>
      <w:proofErr w:type="spellEnd"/>
      <w:r>
        <w:t xml:space="preserve">) нужно добавить Элемент </w:t>
      </w:r>
      <w:proofErr w:type="spellStart"/>
      <w:r>
        <w:t>ListView</w:t>
      </w:r>
      <w:proofErr w:type="spellEnd"/>
      <w:r>
        <w:t xml:space="preserve"> и сверху кнопку «Добавить письмо», по клику на которую будет добавляться новый элемент в </w:t>
      </w:r>
      <w:proofErr w:type="spellStart"/>
      <w:r>
        <w:t>ListView</w:t>
      </w:r>
      <w:proofErr w:type="spellEnd"/>
      <w:r>
        <w:t>. Выглядеть это до</w:t>
      </w:r>
      <w:r>
        <w:t>лжно вот так</w:t>
      </w:r>
    </w:p>
    <w:p w:rsidR="00A07C49" w:rsidRDefault="00394A77">
      <w:pPr>
        <w:pStyle w:val="normal"/>
        <w:jc w:val="center"/>
      </w:pPr>
      <w:r>
        <w:rPr>
          <w:noProof/>
          <w:lang w:val="ru-RU"/>
        </w:rPr>
        <w:drawing>
          <wp:inline distT="0" distB="0" distL="0" distR="0">
            <wp:extent cx="1718959" cy="99439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59" cy="994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  <w:numPr>
          <w:ilvl w:val="2"/>
          <w:numId w:val="6"/>
        </w:numPr>
      </w:pPr>
      <w:r>
        <w:t xml:space="preserve">В качестве элемента в </w:t>
      </w:r>
      <w:proofErr w:type="spellStart"/>
      <w:r>
        <w:t>ListView</w:t>
      </w:r>
      <w:proofErr w:type="spellEnd"/>
      <w:r>
        <w:t xml:space="preserve"> добавлять </w:t>
      </w:r>
      <w:proofErr w:type="spellStart"/>
      <w:r>
        <w:t>самописный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. Для </w:t>
      </w:r>
      <w:proofErr w:type="gramStart"/>
      <w:r>
        <w:t>которого</w:t>
      </w:r>
      <w:proofErr w:type="gramEnd"/>
      <w:r>
        <w:t xml:space="preserve"> нужно создать свой проект </w:t>
      </w:r>
      <w:proofErr w:type="spellStart"/>
      <w:r>
        <w:t>ListViewItemScheduler</w:t>
      </w:r>
      <w:proofErr w:type="spellEnd"/>
      <w:r>
        <w:t xml:space="preserve">. Выглядеть </w:t>
      </w:r>
      <w:proofErr w:type="spellStart"/>
      <w:r>
        <w:t>контрол</w:t>
      </w:r>
      <w:proofErr w:type="spellEnd"/>
      <w:r>
        <w:t xml:space="preserve"> </w:t>
      </w:r>
      <w:proofErr w:type="gramStart"/>
      <w:r>
        <w:t>должен</w:t>
      </w:r>
      <w:proofErr w:type="gramEnd"/>
      <w:r>
        <w:t xml:space="preserve"> вот так </w:t>
      </w:r>
    </w:p>
    <w:p w:rsidR="00A07C49" w:rsidRDefault="00394A77">
      <w:pPr>
        <w:pStyle w:val="normal"/>
        <w:jc w:val="center"/>
      </w:pPr>
      <w:r>
        <w:rPr>
          <w:noProof/>
          <w:lang w:val="ru-RU"/>
        </w:rPr>
        <w:drawing>
          <wp:inline distT="0" distB="0" distL="0" distR="0">
            <wp:extent cx="1687674" cy="229144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674" cy="229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</w:pPr>
      <w:r>
        <w:t xml:space="preserve">Где посередине поле, куда записываются даты. Кнопка </w:t>
      </w:r>
      <w:proofErr w:type="gramStart"/>
      <w:r>
        <w:t>«-</w:t>
      </w:r>
      <w:proofErr w:type="gramEnd"/>
      <w:r>
        <w:t>» удаляет элемент из списка.</w:t>
      </w:r>
      <w:r>
        <w:t xml:space="preserve"> Кнопка с карандашиком вызывает окно с </w:t>
      </w:r>
      <w:proofErr w:type="spellStart"/>
      <w:r>
        <w:t>RichTextBox</w:t>
      </w:r>
      <w:proofErr w:type="spellEnd"/>
      <w:r>
        <w:t xml:space="preserve">, в который можно записать текст письма. </w:t>
      </w:r>
    </w:p>
    <w:p w:rsidR="00A07C49" w:rsidRDefault="00394A77">
      <w:pPr>
        <w:pStyle w:val="normal"/>
        <w:numPr>
          <w:ilvl w:val="1"/>
          <w:numId w:val="6"/>
        </w:numPr>
      </w:pPr>
      <w:r>
        <w:t xml:space="preserve">При клике на кнопку «Отправить </w:t>
      </w:r>
      <w:proofErr w:type="spellStart"/>
      <w:r>
        <w:t>запланированно</w:t>
      </w:r>
      <w:proofErr w:type="spellEnd"/>
      <w:r>
        <w:t xml:space="preserve">» </w:t>
      </w:r>
    </w:p>
    <w:p w:rsidR="00A07C49" w:rsidRDefault="00394A77">
      <w:pPr>
        <w:pStyle w:val="normal"/>
        <w:jc w:val="center"/>
      </w:pPr>
      <w:r>
        <w:rPr>
          <w:noProof/>
          <w:lang w:val="ru-RU"/>
        </w:rPr>
        <w:drawing>
          <wp:inline distT="0" distB="0" distL="0" distR="0">
            <wp:extent cx="1500291" cy="443029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291" cy="44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C49" w:rsidRDefault="00394A77">
      <w:pPr>
        <w:pStyle w:val="normal"/>
      </w:pPr>
      <w:r>
        <w:t xml:space="preserve">Нужно забирать информацию из </w:t>
      </w:r>
      <w:proofErr w:type="spellStart"/>
      <w:r>
        <w:t>ListView</w:t>
      </w:r>
      <w:proofErr w:type="spellEnd"/>
      <w:r>
        <w:t xml:space="preserve">, передавать её в класс </w:t>
      </w:r>
      <w:proofErr w:type="spellStart"/>
      <w:r>
        <w:t>SchedulerClass</w:t>
      </w:r>
      <w:proofErr w:type="spellEnd"/>
      <w:r>
        <w:t xml:space="preserve"> в поле </w:t>
      </w:r>
      <w:proofErr w:type="spellStart"/>
      <w:r>
        <w:t>Dictionary</w:t>
      </w:r>
      <w:proofErr w:type="spellEnd"/>
      <w:r>
        <w:t>&lt;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&gt;  и</w:t>
      </w:r>
      <w:r>
        <w:t xml:space="preserve"> </w:t>
      </w:r>
      <w:proofErr w:type="gramStart"/>
      <w:r>
        <w:t>обрабатывать</w:t>
      </w:r>
      <w:proofErr w:type="gramEnd"/>
      <w:r>
        <w:t xml:space="preserve"> так как мы прописали на уроке.</w:t>
      </w:r>
    </w:p>
    <w:p w:rsidR="00A07C49" w:rsidRDefault="00394A77">
      <w:pPr>
        <w:pStyle w:val="normal"/>
        <w:numPr>
          <w:ilvl w:val="0"/>
          <w:numId w:val="6"/>
        </w:numPr>
      </w:pPr>
      <w:r>
        <w:t xml:space="preserve">Добавить </w:t>
      </w:r>
      <w:proofErr w:type="spellStart"/>
      <w:r>
        <w:t>UnitTest</w:t>
      </w:r>
      <w:proofErr w:type="spellEnd"/>
      <w:r>
        <w:t xml:space="preserve"> для метода </w:t>
      </w:r>
      <w:proofErr w:type="spellStart"/>
      <w:r>
        <w:t>getPassword</w:t>
      </w:r>
      <w:proofErr w:type="spellEnd"/>
      <w:r>
        <w:t xml:space="preserve"> проекта </w:t>
      </w:r>
      <w:proofErr w:type="spellStart"/>
      <w:r>
        <w:t>CodePasswordDLL</w:t>
      </w:r>
      <w:proofErr w:type="spellEnd"/>
      <w:r>
        <w:t xml:space="preserve">. </w:t>
      </w:r>
    </w:p>
    <w:p w:rsidR="00A07C49" w:rsidRDefault="00394A77">
      <w:pPr>
        <w:pStyle w:val="normal"/>
        <w:numPr>
          <w:ilvl w:val="1"/>
          <w:numId w:val="6"/>
        </w:numPr>
      </w:pPr>
      <w:r>
        <w:t xml:space="preserve">Методы с тестами добавить в проект </w:t>
      </w:r>
      <w:proofErr w:type="spellStart"/>
      <w:r>
        <w:t>CodePasswordDLL.Test</w:t>
      </w:r>
      <w:proofErr w:type="spellEnd"/>
      <w:r>
        <w:t xml:space="preserve"> класс </w:t>
      </w:r>
      <w:proofErr w:type="spellStart"/>
      <w:r>
        <w:t>CodePasswordTest</w:t>
      </w:r>
      <w:proofErr w:type="spellEnd"/>
      <w:r>
        <w:t xml:space="preserve"> по аналогии с тестами для метода </w:t>
      </w:r>
      <w:proofErr w:type="spellStart"/>
      <w:r>
        <w:t>getCodPassword</w:t>
      </w:r>
      <w:proofErr w:type="spellEnd"/>
      <w:r>
        <w:t>.</w:t>
      </w:r>
    </w:p>
    <w:p w:rsidR="00A07C49" w:rsidRDefault="00394A77">
      <w:pPr>
        <w:pStyle w:val="normal"/>
        <w:numPr>
          <w:ilvl w:val="1"/>
          <w:numId w:val="6"/>
        </w:numPr>
      </w:pPr>
      <w:r>
        <w:t>Добавить в класс</w:t>
      </w:r>
      <w:r>
        <w:t xml:space="preserve"> </w:t>
      </w:r>
      <w:proofErr w:type="spellStart"/>
      <w:r>
        <w:t>CodePasswordTest</w:t>
      </w:r>
      <w:proofErr w:type="spellEnd"/>
      <w:r>
        <w:t xml:space="preserve"> методы </w:t>
      </w:r>
      <w:proofErr w:type="spellStart"/>
      <w:r>
        <w:t>TestInitialize</w:t>
      </w:r>
      <w:proofErr w:type="spellEnd"/>
      <w:r>
        <w:t xml:space="preserve"> и </w:t>
      </w:r>
      <w:proofErr w:type="spellStart"/>
      <w:r>
        <w:t>TestCleanup</w:t>
      </w:r>
      <w:proofErr w:type="spellEnd"/>
      <w:r>
        <w:t xml:space="preserve">. </w:t>
      </w:r>
    </w:p>
    <w:p w:rsidR="00A07C49" w:rsidRDefault="00394A77">
      <w:pPr>
        <w:pStyle w:val="normal"/>
        <w:numPr>
          <w:ilvl w:val="1"/>
          <w:numId w:val="6"/>
        </w:numPr>
      </w:pPr>
      <w:r>
        <w:t xml:space="preserve">Расширить метод </w:t>
      </w:r>
      <w:proofErr w:type="spellStart"/>
      <w:r>
        <w:t>Assert.AreEqual</w:t>
      </w:r>
      <w:proofErr w:type="spellEnd"/>
      <w:r>
        <w:t xml:space="preserve"> параметром с сообщением для </w:t>
      </w:r>
      <w:proofErr w:type="spellStart"/>
      <w:r>
        <w:t>output</w:t>
      </w:r>
      <w:proofErr w:type="spellEnd"/>
      <w:r>
        <w:t xml:space="preserve">. </w:t>
      </w:r>
    </w:p>
    <w:p w:rsidR="00A07C49" w:rsidRDefault="00394A77">
      <w:pPr>
        <w:pStyle w:val="normal"/>
        <w:numPr>
          <w:ilvl w:val="1"/>
          <w:numId w:val="6"/>
        </w:numPr>
      </w:pPr>
      <w:r>
        <w:lastRenderedPageBreak/>
        <w:t xml:space="preserve">Добавить </w:t>
      </w:r>
      <w:proofErr w:type="spellStart"/>
      <w:r>
        <w:t>Debug.WriteLine</w:t>
      </w:r>
      <w:proofErr w:type="spellEnd"/>
      <w:r>
        <w:t xml:space="preserve"> внутри тестовых методов и посмотреть, как записываются текстовые сообщения</w:t>
      </w:r>
    </w:p>
    <w:p w:rsidR="00A07C49" w:rsidRDefault="00394A77">
      <w:pPr>
        <w:pStyle w:val="normal"/>
        <w:numPr>
          <w:ilvl w:val="1"/>
          <w:numId w:val="6"/>
        </w:numPr>
      </w:pPr>
      <w:r>
        <w:t>Добавить тестовые методы для эт</w:t>
      </w:r>
      <w:r>
        <w:t xml:space="preserve">ого же класса с использованием методов </w:t>
      </w:r>
      <w:proofErr w:type="spellStart"/>
      <w:r>
        <w:t>StringAssert</w:t>
      </w:r>
      <w:proofErr w:type="spellEnd"/>
      <w:r>
        <w:t xml:space="preserve">  .</w:t>
      </w:r>
    </w:p>
    <w:p w:rsidR="00A07C49" w:rsidRDefault="00394A77">
      <w:pPr>
        <w:pStyle w:val="normal"/>
        <w:numPr>
          <w:ilvl w:val="0"/>
          <w:numId w:val="6"/>
        </w:numPr>
      </w:pPr>
      <w:r>
        <w:t xml:space="preserve">Добавить тестовые методы для класса </w:t>
      </w:r>
      <w:proofErr w:type="spellStart"/>
      <w:r>
        <w:t>SchedulerClassTest</w:t>
      </w:r>
      <w:proofErr w:type="spellEnd"/>
      <w:r>
        <w:t xml:space="preserve"> с использованием тестовой коллекции </w:t>
      </w:r>
      <w:proofErr w:type="spellStart"/>
      <w:r>
        <w:t>sc.DatesEmailTexts</w:t>
      </w:r>
      <w:proofErr w:type="spellEnd"/>
      <w:r>
        <w:t xml:space="preserve"> и методов класса </w:t>
      </w:r>
      <w:proofErr w:type="spellStart"/>
      <w:r>
        <w:t>CollectionAssert</w:t>
      </w:r>
      <w:proofErr w:type="spellEnd"/>
    </w:p>
    <w:p w:rsidR="00A07C49" w:rsidRDefault="00394A77">
      <w:pPr>
        <w:pStyle w:val="1"/>
        <w:widowControl/>
        <w:spacing w:line="276" w:lineRule="auto"/>
        <w:jc w:val="both"/>
      </w:pPr>
      <w:bookmarkStart w:id="121" w:name="_uvp6qax5r1ok" w:colFirst="0" w:colLast="0"/>
      <w:bookmarkEnd w:id="121"/>
      <w:r>
        <w:t>Используемая литература</w:t>
      </w:r>
    </w:p>
    <w:p w:rsidR="00A07C49" w:rsidRDefault="00394A77">
      <w:pPr>
        <w:pStyle w:val="normal"/>
        <w:widowControl/>
        <w:rPr>
          <w:color w:val="000000"/>
          <w:sz w:val="22"/>
          <w:szCs w:val="22"/>
        </w:rPr>
      </w:pPr>
      <w:r>
        <w:t>Для подготовки данного методическ</w:t>
      </w:r>
      <w:r>
        <w:t>ого пособия были использованы следующие ресурсы:</w:t>
      </w:r>
    </w:p>
    <w:p w:rsidR="00A07C49" w:rsidRDefault="00A07C49">
      <w:pPr>
        <w:pStyle w:val="normal"/>
        <w:spacing w:after="0"/>
      </w:pPr>
    </w:p>
    <w:p w:rsidR="00A07C49" w:rsidRDefault="00A07C49">
      <w:pPr>
        <w:pStyle w:val="normal"/>
        <w:spacing w:after="0"/>
      </w:pPr>
    </w:p>
    <w:sectPr w:rsidR="00A07C49" w:rsidSect="00A07C49">
      <w:headerReference w:type="default" r:id="rId31"/>
      <w:footerReference w:type="default" r:id="rId32"/>
      <w:headerReference w:type="first" r:id="rId33"/>
      <w:footerReference w:type="first" r:id="rId34"/>
      <w:pgSz w:w="11907" w:h="16839"/>
      <w:pgMar w:top="1134" w:right="850" w:bottom="1134" w:left="1701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A77" w:rsidRDefault="00394A77" w:rsidP="00A07C49">
      <w:pPr>
        <w:spacing w:before="0" w:after="0" w:line="240" w:lineRule="auto"/>
      </w:pPr>
      <w:r>
        <w:separator/>
      </w:r>
    </w:p>
  </w:endnote>
  <w:endnote w:type="continuationSeparator" w:id="0">
    <w:p w:rsidR="00394A77" w:rsidRDefault="00394A77" w:rsidP="00A07C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49" w:rsidRDefault="00394A77">
    <w:pPr>
      <w:pStyle w:val="normal"/>
      <w:widowControl/>
      <w:spacing w:after="0"/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A07C49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0319C3">
      <w:rPr>
        <w:color w:val="ABB1B9"/>
        <w:sz w:val="16"/>
        <w:szCs w:val="16"/>
      </w:rPr>
      <w:fldChar w:fldCharType="separate"/>
    </w:r>
    <w:r w:rsidR="002A2494">
      <w:rPr>
        <w:noProof/>
        <w:color w:val="ABB1B9"/>
        <w:sz w:val="16"/>
        <w:szCs w:val="16"/>
      </w:rPr>
      <w:t>14</w:t>
    </w:r>
    <w:r w:rsidR="00A07C49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49" w:rsidRDefault="00394A77">
    <w:pPr>
      <w:pStyle w:val="normal"/>
      <w:widowControl/>
      <w:spacing w:after="0"/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A77" w:rsidRDefault="00394A77" w:rsidP="00A07C49">
      <w:pPr>
        <w:spacing w:before="0" w:after="0" w:line="240" w:lineRule="auto"/>
      </w:pPr>
      <w:r>
        <w:separator/>
      </w:r>
    </w:p>
  </w:footnote>
  <w:footnote w:type="continuationSeparator" w:id="0">
    <w:p w:rsidR="00394A77" w:rsidRDefault="00394A77" w:rsidP="00A07C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49" w:rsidRDefault="00A07C49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C49" w:rsidRDefault="00394A77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-1095374</wp:posOffset>
            </wp:positionH>
            <wp:positionV relativeFrom="paragraph">
              <wp:posOffset>-66674</wp:posOffset>
            </wp:positionV>
            <wp:extent cx="7569200" cy="1193800"/>
            <wp:effectExtent b="0" l="0" r="0" t="0"/>
            <wp:wrapSquare wrapText="bothSides" distB="0" distT="0" distL="0" distR="0"/>
            <wp:docPr id="26" name=""/>
            <a:graphic>
              <a:graphicData uri="http://schemas.microsoft.com/office/word/2010/wordprocessingShape">
                <wps:wsp>
                  <wps:cNvSpPr/>
                  <wps:cNvPr id="6" name="Shape 6"/>
                  <wps:spPr>
                    <a:xfrm>
                      <a:off x="469200" y="302190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-1095374</wp:posOffset>
              </wp:positionH>
              <wp:positionV relativeFrom="paragraph">
                <wp:posOffset>-66674</wp:posOffset>
              </wp:positionV>
              <wp:extent cx="7569200" cy="1193800"/>
              <wp:effectExtent l="0" t="0" r="0" b="0"/>
              <wp:wrapSquare wrapText="bothSides" distT="0" distB="0" distL="0" distR="0"/>
              <wp:docPr id="26" name="image5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600075</wp:posOffset>
            </wp:positionV>
            <wp:extent cx="5511800" cy="1465162"/>
            <wp:effectExtent b="0" l="0" r="0" t="0"/>
            <wp:wrapTopAndBottom distB="0" distT="0"/>
            <wp:docPr id="27" name=""/>
            <a:graphic>
              <a:graphicData uri="http://schemas.microsoft.com/office/word/2010/wordprocessingShape">
                <wps:wsp>
                  <wps:cNvSpPr/>
                  <wps:cNvPr id="7" name="Shape 7"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 Уровень 3. Продвинутый курс с  WPF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4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600075</wp:posOffset>
              </wp:positionV>
              <wp:extent cx="5511800" cy="1465162"/>
              <wp:effectExtent l="0" t="0" r="0" b="0"/>
              <wp:wrapTopAndBottom distT="0" distB="0"/>
              <wp:docPr id="27" name="image5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51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4542790</wp:posOffset>
            </wp:positionH>
            <wp:positionV relativeFrom="paragraph">
              <wp:posOffset>390525</wp:posOffset>
            </wp:positionV>
            <wp:extent cx="1346200" cy="1346200"/>
            <wp:effectExtent b="0" l="0" r="0" t="0"/>
            <wp:wrapTopAndBottom distB="57150" distT="57150"/>
            <wp:docPr id="25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907737" y="2543250"/>
                      <a:ext cx="1346200" cy="1346200"/>
                      <a:chOff x="3907737" y="2543250"/>
                      <a:chExt cx="2876550" cy="2876550"/>
                    </a:xfrm>
                  </wpg:grpSpPr>
                  <wpg:grpSp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SpPr/>
                      <wps:cNvPr id="3" name="Shape 3"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4" name="Shape 4"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wpg:grpSp>
                  <pic:pic>
                    <pic:nvPicPr>
                      <pic:cNvPr descr="C_.png" id="5" name="Shape 5"/>
                      <pic:cNvPicPr preferRelativeResize="0"/>
                    </pic:nvPicPr>
                    <pic:blipFill/>
                    <pic:spPr>
                      <a:xfrm>
                        <a:off x="3907737" y="2543250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  <w:lang w:val="ru-RU"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4542790</wp:posOffset>
              </wp:positionH>
              <wp:positionV relativeFrom="paragraph">
                <wp:posOffset>390525</wp:posOffset>
              </wp:positionV>
              <wp:extent cx="1346200" cy="1346200"/>
              <wp:effectExtent l="0" t="0" r="0" b="0"/>
              <wp:wrapTopAndBottom distT="57150" distB="57150"/>
              <wp:docPr id="25" name="image5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A07C49" w:rsidRDefault="00A07C49">
    <w:pPr>
      <w:pStyle w:val="normal"/>
    </w:pPr>
  </w:p>
  <w:p w:rsidR="00A07C49" w:rsidRDefault="00A07C49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967"/>
    <w:multiLevelType w:val="multilevel"/>
    <w:tmpl w:val="2FAAF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F56D6"/>
    <w:multiLevelType w:val="multilevel"/>
    <w:tmpl w:val="2A6E3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A58B9"/>
    <w:multiLevelType w:val="multilevel"/>
    <w:tmpl w:val="DEE22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54B30"/>
    <w:multiLevelType w:val="multilevel"/>
    <w:tmpl w:val="8C062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A4607"/>
    <w:multiLevelType w:val="multilevel"/>
    <w:tmpl w:val="5BC28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439CF"/>
    <w:multiLevelType w:val="multilevel"/>
    <w:tmpl w:val="DEA88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F5429"/>
    <w:multiLevelType w:val="multilevel"/>
    <w:tmpl w:val="9BFCC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C49"/>
    <w:rsid w:val="000319C3"/>
    <w:rsid w:val="000A1E6A"/>
    <w:rsid w:val="00172647"/>
    <w:rsid w:val="002914B0"/>
    <w:rsid w:val="002A2494"/>
    <w:rsid w:val="00394A77"/>
    <w:rsid w:val="003D0C3B"/>
    <w:rsid w:val="0062519B"/>
    <w:rsid w:val="006E7CC5"/>
    <w:rsid w:val="0093310A"/>
    <w:rsid w:val="00A07C49"/>
    <w:rsid w:val="00B3601D"/>
    <w:rsid w:val="00C71CBB"/>
    <w:rsid w:val="00CA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07C49"/>
    <w:pPr>
      <w:keepNext/>
      <w:keepLines/>
      <w:spacing w:after="120" w:line="240" w:lineRule="auto"/>
      <w:jc w:val="left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A07C49"/>
    <w:pPr>
      <w:keepNext/>
      <w:keepLines/>
      <w:spacing w:after="0"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A07C49"/>
    <w:pPr>
      <w:keepNext/>
      <w:keepLines/>
      <w:spacing w:after="0"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A07C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07C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A07C49"/>
    <w:pPr>
      <w:keepNext/>
      <w:keepLines/>
      <w:spacing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7C49"/>
  </w:style>
  <w:style w:type="table" w:customStyle="1" w:styleId="TableNormal">
    <w:name w:val="Table Normal"/>
    <w:rsid w:val="00A07C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07C49"/>
    <w:pPr>
      <w:keepNext/>
      <w:keepLines/>
      <w:spacing w:after="0"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A07C49"/>
    <w:pPr>
      <w:keepNext/>
      <w:keepLines/>
      <w:spacing w:before="0" w:after="80" w:line="240" w:lineRule="auto"/>
      <w:jc w:val="left"/>
    </w:pPr>
    <w:rPr>
      <w:color w:val="ABB1B9"/>
      <w:sz w:val="32"/>
      <w:szCs w:val="32"/>
    </w:rPr>
  </w:style>
  <w:style w:type="table" w:customStyle="1" w:styleId="a5">
    <w:basedOn w:val="TableNormal"/>
    <w:rsid w:val="00A07C4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A07C4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0319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31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16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SVFrolov</cp:lastModifiedBy>
  <cp:revision>7</cp:revision>
  <dcterms:created xsi:type="dcterms:W3CDTF">2017-08-21T08:13:00Z</dcterms:created>
  <dcterms:modified xsi:type="dcterms:W3CDTF">2017-08-21T14:39:00Z</dcterms:modified>
</cp:coreProperties>
</file>