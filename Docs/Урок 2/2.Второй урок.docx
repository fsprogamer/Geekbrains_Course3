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6C" w:rsidRPr="002650F7" w:rsidRDefault="001C1F6C" w:rsidP="002650F7">
      <w:pPr>
        <w:pStyle w:val="2"/>
      </w:pPr>
      <w:r w:rsidRPr="002650F7">
        <w:t>C# Уровень 3.</w:t>
      </w:r>
    </w:p>
    <w:p w:rsidR="00ED2F54" w:rsidRPr="002650F7" w:rsidRDefault="001C1F6C" w:rsidP="002650F7">
      <w:pPr>
        <w:pStyle w:val="1"/>
      </w:pPr>
      <w:bookmarkStart w:id="0" w:name="_Toc467090852"/>
      <w:r w:rsidRPr="002650F7">
        <w:rPr>
          <w:szCs w:val="72"/>
        </w:rPr>
        <w:t>Продвинутый курс с  WPF.</w:t>
      </w:r>
      <w:bookmarkStart w:id="1" w:name="_Toc467090853"/>
      <w:bookmarkEnd w:id="0"/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p w:rsidR="00ED2F54" w:rsidRPr="002650F7" w:rsidRDefault="00ED2F54" w:rsidP="00ED2F54">
      <w:pPr>
        <w:pStyle w:val="1"/>
        <w:spacing w:before="0" w:after="0"/>
        <w:rPr>
          <w:sz w:val="20"/>
          <w:szCs w:val="20"/>
        </w:rPr>
      </w:pPr>
    </w:p>
    <w:bookmarkEnd w:id="1"/>
    <w:p w:rsidR="00CB613B" w:rsidRPr="002650F7" w:rsidRDefault="00CB613B" w:rsidP="00ED2F54">
      <w:pPr>
        <w:pStyle w:val="normal"/>
        <w:spacing w:before="0" w:after="0"/>
      </w:pPr>
    </w:p>
    <w:p w:rsidR="00ED2F54" w:rsidRPr="002650F7" w:rsidRDefault="00ED2F54" w:rsidP="00ED2F54">
      <w:pPr>
        <w:pStyle w:val="1"/>
        <w:spacing w:before="0" w:after="0"/>
        <w:jc w:val="center"/>
        <w:rPr>
          <w:sz w:val="20"/>
          <w:szCs w:val="20"/>
        </w:rPr>
      </w:pP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ED2F54" w:rsidRPr="002650F7" w:rsidRDefault="00ED2F54" w:rsidP="002650F7">
      <w:pPr>
        <w:pStyle w:val="1"/>
      </w:pPr>
      <w:r w:rsidRPr="002650F7">
        <w:t>Урок 2</w:t>
      </w:r>
    </w:p>
    <w:p w:rsidR="00ED2F54" w:rsidRPr="002650F7" w:rsidRDefault="00ED2F54" w:rsidP="00ED2F54">
      <w:pPr>
        <w:pStyle w:val="1"/>
        <w:spacing w:before="0" w:after="0"/>
        <w:jc w:val="center"/>
        <w:rPr>
          <w:sz w:val="20"/>
          <w:szCs w:val="20"/>
        </w:rPr>
      </w:pPr>
    </w:p>
    <w:p w:rsidR="00ED2F54" w:rsidRPr="002650F7" w:rsidRDefault="00ED2F54" w:rsidP="002650F7">
      <w:pPr>
        <w:pStyle w:val="1"/>
        <w:spacing w:before="0" w:after="0"/>
        <w:jc w:val="center"/>
        <w:rPr>
          <w:sz w:val="20"/>
          <w:szCs w:val="20"/>
        </w:rPr>
      </w:pPr>
    </w:p>
    <w:p w:rsidR="00CB613B" w:rsidRPr="002650F7" w:rsidRDefault="00CB613B" w:rsidP="002650F7">
      <w:pPr>
        <w:pStyle w:val="1"/>
        <w:jc w:val="center"/>
        <w:rPr>
          <w:szCs w:val="72"/>
        </w:rPr>
      </w:pPr>
      <w:r w:rsidRPr="002650F7">
        <w:rPr>
          <w:szCs w:val="72"/>
        </w:rPr>
        <w:t>Введение в WPF. Продолжение.</w:t>
      </w:r>
    </w:p>
    <w:p w:rsidR="00CB613B" w:rsidRPr="002650F7" w:rsidRDefault="00CB613B" w:rsidP="00ED2F54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6121400" cy="2033728"/>
            <wp:effectExtent l="19050" t="0" r="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03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13B" w:rsidRPr="002650F7" w:rsidRDefault="00CB613B" w:rsidP="00ED2F54">
      <w:pPr>
        <w:pStyle w:val="a7"/>
        <w:spacing w:after="0"/>
        <w:rPr>
          <w:sz w:val="20"/>
          <w:szCs w:val="20"/>
        </w:rPr>
      </w:pPr>
      <w:r w:rsidRPr="002650F7">
        <w:rPr>
          <w:sz w:val="20"/>
          <w:szCs w:val="20"/>
        </w:rPr>
        <w:t xml:space="preserve">Введение в </w:t>
      </w:r>
      <w:r w:rsidRPr="002650F7">
        <w:rPr>
          <w:sz w:val="20"/>
          <w:szCs w:val="20"/>
          <w:lang w:val="en-US"/>
        </w:rPr>
        <w:t>WPF</w:t>
      </w:r>
      <w:r w:rsidRPr="002650F7">
        <w:rPr>
          <w:sz w:val="20"/>
          <w:szCs w:val="20"/>
        </w:rPr>
        <w:t xml:space="preserve">. Подключаем основные классы. </w:t>
      </w:r>
      <w:r w:rsidR="00B3639B" w:rsidRPr="002650F7">
        <w:rPr>
          <w:sz w:val="20"/>
          <w:szCs w:val="20"/>
        </w:rPr>
        <w:t>Прототип приложения.</w:t>
      </w: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B3639B" w:rsidRPr="002650F7" w:rsidRDefault="00B3639B" w:rsidP="00ED2F54">
      <w:pPr>
        <w:pStyle w:val="normal"/>
        <w:spacing w:before="0" w:after="0"/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612147" w:rsidRPr="002650F7" w:rsidRDefault="00612147" w:rsidP="00ED2F54">
      <w:pPr>
        <w:pStyle w:val="1"/>
        <w:spacing w:before="0" w:after="0"/>
        <w:rPr>
          <w:sz w:val="20"/>
          <w:szCs w:val="20"/>
        </w:rPr>
      </w:pPr>
    </w:p>
    <w:p w:rsidR="00B3639B" w:rsidRPr="002650F7" w:rsidRDefault="00B3639B" w:rsidP="002650F7">
      <w:pPr>
        <w:pStyle w:val="1"/>
      </w:pPr>
      <w:r w:rsidRPr="002650F7">
        <w:t>Введение.</w:t>
      </w: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B3639B" w:rsidRPr="002650F7" w:rsidRDefault="00B3639B" w:rsidP="00ED2F54">
      <w:pPr>
        <w:pStyle w:val="normal"/>
        <w:spacing w:before="0" w:after="0"/>
      </w:pPr>
      <w:r w:rsidRPr="002650F7">
        <w:t>Сегодня наша цель, это создание общего прототипа приложения. То есть внешнего вида и архитектуры.</w:t>
      </w:r>
    </w:p>
    <w:p w:rsidR="00786984" w:rsidRPr="00F241CF" w:rsidRDefault="00B3639B" w:rsidP="00ED2F54">
      <w:pPr>
        <w:pStyle w:val="normal"/>
        <w:spacing w:before="0" w:after="0"/>
      </w:pPr>
      <w:r w:rsidRPr="002650F7">
        <w:t xml:space="preserve">Мы добавляем контролы на форму, что бы было понятно, какой внешний вид будет у приложения. Добавляем базу данных с одной таблицей. </w:t>
      </w:r>
      <w:r w:rsidR="00F241CF">
        <w:t>И добавляем основные классы, при помощи которых будут отправляеться письма.</w:t>
      </w:r>
    </w:p>
    <w:p w:rsidR="00ED2F54" w:rsidRPr="002650F7" w:rsidRDefault="00ED2F54" w:rsidP="002650F7">
      <w:pPr>
        <w:pStyle w:val="1"/>
      </w:pPr>
    </w:p>
    <w:p w:rsidR="00786984" w:rsidRPr="002650F7" w:rsidRDefault="00786984" w:rsidP="002650F7">
      <w:pPr>
        <w:pStyle w:val="1"/>
      </w:pPr>
      <w:r w:rsidRPr="002650F7">
        <w:t xml:space="preserve">Обзор контролов </w:t>
      </w:r>
      <w:r w:rsidRPr="002650F7">
        <w:rPr>
          <w:lang w:val="en-US"/>
        </w:rPr>
        <w:t>WPF</w:t>
      </w:r>
      <w:r w:rsidRPr="002650F7">
        <w:t>.</w:t>
      </w:r>
    </w:p>
    <w:p w:rsidR="00ED2F54" w:rsidRPr="002650F7" w:rsidRDefault="00ED2F54" w:rsidP="00ED2F54">
      <w:pPr>
        <w:rPr>
          <w:rFonts w:ascii="Arial" w:hAnsi="Arial" w:cs="Arial"/>
          <w:sz w:val="20"/>
          <w:szCs w:val="20"/>
          <w:lang w:eastAsia="ru-RU"/>
        </w:rPr>
      </w:pPr>
    </w:p>
    <w:p w:rsidR="00786984" w:rsidRPr="002650F7" w:rsidRDefault="0078698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val="en-US" w:eastAsia="ru-RU"/>
        </w:rPr>
        <w:t>WPF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имеет в своем составе ряд контролов, которые необходимы для использования в пользовательском интерфейсе.  Эти контролы очень похоже на</w:t>
      </w:r>
      <w:del w:id="2" w:author="SVFrolov" w:date="2017-08-18T10:48:00Z">
        <w:r w:rsidRPr="002650F7" w:rsidDel="0020116A">
          <w:rPr>
            <w:rFonts w:ascii="Arial" w:hAnsi="Arial" w:cs="Arial"/>
            <w:sz w:val="20"/>
            <w:szCs w:val="20"/>
            <w:lang w:eastAsia="ru-RU"/>
          </w:rPr>
          <w:delText>,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те</w:t>
      </w:r>
      <w:ins w:id="3" w:author="SVFrolov" w:date="2017-08-18T10:48:00Z">
        <w:r w:rsidR="0020116A">
          <w:rPr>
            <w:rFonts w:ascii="Arial" w:hAnsi="Arial" w:cs="Arial"/>
            <w:sz w:val="20"/>
            <w:szCs w:val="20"/>
            <w:lang w:eastAsia="ru-RU"/>
          </w:rPr>
          <w:t>,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del w:id="4" w:author="SVFrolov" w:date="2017-08-18T10:48:00Z">
        <w:r w:rsidRPr="002650F7" w:rsidDel="0020116A">
          <w:rPr>
            <w:rFonts w:ascii="Arial" w:hAnsi="Arial" w:cs="Arial"/>
            <w:sz w:val="20"/>
            <w:szCs w:val="20"/>
            <w:lang w:eastAsia="ru-RU"/>
          </w:rPr>
          <w:delText xml:space="preserve">которые </w:delText>
        </w:r>
      </w:del>
      <w:ins w:id="5" w:author="SVFrolov" w:date="2017-08-18T10:48:00Z">
        <w:r w:rsidR="0020116A">
          <w:rPr>
            <w:rFonts w:ascii="Arial" w:hAnsi="Arial" w:cs="Arial"/>
            <w:sz w:val="20"/>
            <w:szCs w:val="20"/>
            <w:lang w:eastAsia="ru-RU"/>
          </w:rPr>
          <w:t>что</w:t>
        </w:r>
        <w:r w:rsidR="0020116A" w:rsidRPr="002650F7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используются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Windows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Forms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650F7" w:rsidRDefault="00F03F8A" w:rsidP="002650F7">
      <w:pPr>
        <w:pStyle w:val="2"/>
      </w:pPr>
      <w:r w:rsidRPr="002650F7">
        <w:t>Menu</w:t>
      </w:r>
    </w:p>
    <w:p w:rsidR="00F03F8A" w:rsidRPr="002650F7" w:rsidRDefault="00F03F8A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На прошлом уроке мы доба</w:t>
      </w:r>
      <w:r w:rsidR="00F20F5B" w:rsidRPr="002650F7">
        <w:rPr>
          <w:rFonts w:ascii="Arial" w:hAnsi="Arial" w:cs="Arial"/>
          <w:sz w:val="20"/>
          <w:szCs w:val="20"/>
          <w:lang w:eastAsia="ru-RU"/>
        </w:rPr>
        <w:t xml:space="preserve">вили меню на нашу форму, теперь </w:t>
      </w:r>
      <w:r w:rsidR="00FB4959" w:rsidRPr="002650F7">
        <w:rPr>
          <w:rFonts w:ascii="Arial" w:hAnsi="Arial" w:cs="Arial"/>
          <w:sz w:val="20"/>
          <w:szCs w:val="20"/>
          <w:lang w:eastAsia="ru-RU"/>
        </w:rPr>
        <w:t>добавим пункты меню.</w:t>
      </w:r>
    </w:p>
    <w:p w:rsidR="00FB4959" w:rsidRPr="002650F7" w:rsidRDefault="00FB4959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Есть три способа добавить пункты меню.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При помощи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="00CB1782" w:rsidRPr="002650F7">
        <w:rPr>
          <w:rFonts w:ascii="Arial" w:hAnsi="Arial" w:cs="Arial"/>
          <w:sz w:val="20"/>
          <w:szCs w:val="20"/>
          <w:lang w:eastAsia="ru-RU"/>
        </w:rPr>
        <w:t xml:space="preserve">( в категории </w:t>
      </w:r>
      <w:r w:rsidR="00CB1782"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="00CB1782" w:rsidRPr="002650F7">
        <w:rPr>
          <w:rFonts w:ascii="Arial" w:hAnsi="Arial" w:cs="Arial"/>
          <w:sz w:val="20"/>
          <w:szCs w:val="20"/>
          <w:lang w:eastAsia="ru-RU"/>
        </w:rPr>
        <w:t xml:space="preserve">, пункт </w:t>
      </w:r>
      <w:r w:rsidR="00CB1782"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="00CB1782" w:rsidRPr="002650F7">
        <w:rPr>
          <w:rFonts w:ascii="Arial" w:hAnsi="Arial" w:cs="Arial"/>
          <w:sz w:val="20"/>
          <w:szCs w:val="20"/>
          <w:lang w:eastAsia="ru-RU"/>
        </w:rPr>
        <w:t>)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Кликнув правой кнопкой мыши по меню и выбрав пунк «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MenuItem</w:t>
      </w:r>
      <w:r w:rsidRPr="002650F7">
        <w:rPr>
          <w:rFonts w:ascii="Arial" w:hAnsi="Arial" w:cs="Arial"/>
          <w:sz w:val="20"/>
          <w:szCs w:val="20"/>
          <w:lang w:eastAsia="ru-RU"/>
        </w:rPr>
        <w:t>»</w:t>
      </w:r>
    </w:p>
    <w:p w:rsidR="00FB4959" w:rsidRPr="002650F7" w:rsidRDefault="00FB4959" w:rsidP="00ED2F54">
      <w:pPr>
        <w:pStyle w:val="a9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Прописав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XAML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коде </w:t>
      </w:r>
    </w:p>
    <w:p w:rsidR="00FB4959" w:rsidRPr="002650F7" w:rsidRDefault="00CB1782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Добавим пункт «Файл» любым из способов. Я предпочитаю правую кнопку мыши, но если вам надо добавить не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MenuItem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а какой-либо другой элемент, то лучше использовать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CB1782" w:rsidRPr="002650F7" w:rsidRDefault="00CB1782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Что бы добавить к пунктам меню, раскрывающиеся </w:t>
      </w:r>
      <w:del w:id="6" w:author="SVFrolov" w:date="2017-08-18T10:57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>к</w:delText>
        </w:r>
      </w:del>
      <w:ins w:id="7" w:author="SVFrolov" w:date="2017-08-18T10:57:00Z">
        <w:r w:rsidR="009F2825">
          <w:rPr>
            <w:rFonts w:ascii="Arial" w:hAnsi="Arial" w:cs="Arial"/>
            <w:sz w:val="20"/>
            <w:szCs w:val="20"/>
            <w:lang w:eastAsia="ru-RU"/>
          </w:rPr>
          <w:t>в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>низ</w:t>
      </w:r>
      <w:del w:id="8" w:author="SVFrolov" w:date="2017-08-18T10:57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>у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пункты подменю, действуем так же. Любым из вышеперчисленных трех способов добавляем пункты подменю. Добавим пункт «Закрыть». Сразу переименуем его, то есть </w:t>
      </w:r>
      <w:r w:rsidR="00DE3988" w:rsidRPr="002650F7">
        <w:rPr>
          <w:rFonts w:ascii="Arial" w:hAnsi="Arial" w:cs="Arial"/>
          <w:sz w:val="20"/>
          <w:szCs w:val="20"/>
          <w:lang w:eastAsia="ru-RU"/>
        </w:rPr>
        <w:t>изменим,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Name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назовем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miClose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Сразу </w:t>
      </w:r>
      <w:r w:rsidR="00DE3988" w:rsidRPr="002650F7">
        <w:rPr>
          <w:rFonts w:ascii="Arial" w:hAnsi="Arial" w:cs="Arial"/>
          <w:sz w:val="20"/>
          <w:szCs w:val="20"/>
          <w:lang w:eastAsia="ru-RU"/>
        </w:rPr>
        <w:t>добавим,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обработчик и пропишем внутри него this.Close();. 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CD67AF" w:rsidRPr="002650F7" w:rsidRDefault="00CD67AF" w:rsidP="002650F7">
      <w:pPr>
        <w:pStyle w:val="2"/>
      </w:pPr>
      <w:r w:rsidRPr="002650F7">
        <w:t>TabControl</w:t>
      </w:r>
    </w:p>
    <w:p w:rsidR="00CD67AF" w:rsidRPr="002650F7" w:rsidRDefault="00CF09D3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По умолчанию у </w:t>
      </w:r>
      <w:del w:id="9" w:author="SVFrolov" w:date="2017-08-18T10:59:00Z">
        <w:r w:rsidRPr="002650F7" w:rsidDel="009F2825">
          <w:rPr>
            <w:rFonts w:ascii="Arial" w:hAnsi="Arial" w:cs="Arial"/>
            <w:sz w:val="20"/>
            <w:szCs w:val="20"/>
            <w:lang w:eastAsia="ru-RU"/>
          </w:rPr>
          <w:delText xml:space="preserve">контрала </w:delText>
        </w:r>
      </w:del>
      <w:ins w:id="10" w:author="SVFrolov" w:date="2017-08-18T10:59:00Z"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>контр</w:t>
        </w:r>
        <w:r w:rsidR="009F2825">
          <w:rPr>
            <w:rFonts w:ascii="Arial" w:hAnsi="Arial" w:cs="Arial"/>
            <w:sz w:val="20"/>
            <w:szCs w:val="20"/>
            <w:lang w:eastAsia="ru-RU"/>
          </w:rPr>
          <w:t>о</w:t>
        </w:r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 xml:space="preserve">ла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с вкладками уже есть две вкладки, которые называются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TabItem</w:t>
      </w:r>
      <w:r w:rsidRPr="002650F7">
        <w:rPr>
          <w:rFonts w:ascii="Arial" w:hAnsi="Arial" w:cs="Arial"/>
          <w:sz w:val="20"/>
          <w:szCs w:val="20"/>
          <w:lang w:eastAsia="ru-RU"/>
        </w:rPr>
        <w:t>, давайте добавим ещё две (способы добавления такие же, как и</w:t>
      </w:r>
      <w:r w:rsidR="002416A9" w:rsidRPr="002650F7">
        <w:rPr>
          <w:rFonts w:ascii="Arial" w:hAnsi="Arial" w:cs="Arial"/>
          <w:sz w:val="20"/>
          <w:szCs w:val="20"/>
          <w:lang w:eastAsia="ru-RU"/>
        </w:rPr>
        <w:t xml:space="preserve"> у меню) и переименуем их в: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Формирование группы рассылки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Планировщик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Редактор писем</w:t>
      </w:r>
    </w:p>
    <w:p w:rsidR="00CF09D3" w:rsidRPr="002650F7" w:rsidRDefault="00CF09D3" w:rsidP="00ED2F54">
      <w:pPr>
        <w:pStyle w:val="a9"/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Статистика</w:t>
      </w:r>
    </w:p>
    <w:p w:rsidR="00CF09D3" w:rsidRPr="002650F7" w:rsidRDefault="002416A9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На первой вкладке «Формирование группы рассылки» у нас будет находиться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DataGrid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 адресатам</w:t>
      </w:r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и и меню с возможностью выбрать отправителя, </w:t>
      </w:r>
      <w:r w:rsidR="005D4A49" w:rsidRPr="002650F7">
        <w:rPr>
          <w:rFonts w:ascii="Arial" w:hAnsi="Arial" w:cs="Arial"/>
          <w:sz w:val="20"/>
          <w:szCs w:val="20"/>
          <w:lang w:val="en-US" w:eastAsia="ru-RU"/>
        </w:rPr>
        <w:t>smtp</w:t>
      </w:r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 сервер и редактировать </w:t>
      </w:r>
      <w:del w:id="11" w:author="SVFrolov" w:date="2017-08-18T11:00:00Z">
        <w:r w:rsidR="005D4A49" w:rsidRPr="002650F7" w:rsidDel="009F2825">
          <w:rPr>
            <w:rFonts w:ascii="Arial" w:hAnsi="Arial" w:cs="Arial"/>
            <w:sz w:val="20"/>
            <w:szCs w:val="20"/>
            <w:lang w:eastAsia="ru-RU"/>
          </w:rPr>
          <w:delText xml:space="preserve">адресатов </w:delText>
        </w:r>
      </w:del>
      <w:ins w:id="12" w:author="SVFrolov" w:date="2017-08-18T11:00:00Z"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>адресат</w:t>
        </w:r>
        <w:r w:rsidR="009F2825">
          <w:rPr>
            <w:rFonts w:ascii="Arial" w:hAnsi="Arial" w:cs="Arial"/>
            <w:sz w:val="20"/>
            <w:szCs w:val="20"/>
            <w:lang w:eastAsia="ru-RU"/>
          </w:rPr>
          <w:t>ы</w:t>
        </w:r>
        <w:r w:rsidR="009F2825" w:rsidRPr="002650F7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="005D4A49" w:rsidRPr="002650F7">
        <w:rPr>
          <w:rFonts w:ascii="Arial" w:hAnsi="Arial" w:cs="Arial"/>
          <w:sz w:val="20"/>
          <w:szCs w:val="20"/>
          <w:lang w:eastAsia="ru-RU"/>
        </w:rPr>
        <w:t xml:space="preserve">в </w:t>
      </w:r>
      <w:r w:rsidR="005D4A49" w:rsidRPr="002650F7">
        <w:rPr>
          <w:rFonts w:ascii="Arial" w:hAnsi="Arial" w:cs="Arial"/>
          <w:sz w:val="20"/>
          <w:szCs w:val="20"/>
          <w:lang w:val="en-US" w:eastAsia="ru-RU"/>
        </w:rPr>
        <w:t>DataGrid</w:t>
      </w:r>
      <w:r w:rsidR="005D4A49"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5D4A49" w:rsidRPr="002650F7" w:rsidRDefault="00ED2F54" w:rsidP="002650F7">
      <w:pPr>
        <w:pStyle w:val="2"/>
        <w:rPr>
          <w:lang w:eastAsia="ru-RU"/>
        </w:rPr>
      </w:pPr>
      <w:r w:rsidRPr="002650F7">
        <w:rPr>
          <w:lang w:val="en-US" w:eastAsia="ru-RU"/>
        </w:rPr>
        <w:lastRenderedPageBreak/>
        <w:t>ToolBarTray</w:t>
      </w:r>
    </w:p>
    <w:p w:rsidR="00ED2F54" w:rsidRPr="002650F7" w:rsidRDefault="00ED2F54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Этот элемент управления упрощает размещение панелей инструментов на одной строке. 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Контрол 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содержит коллекцию элементов 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. Панели инструментов 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можно перетаскивать уже в рабочем приложении, если не 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 xml:space="preserve">устанавливать 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свойство </w:t>
      </w:r>
      <w:r w:rsidR="00D04AEE"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>.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IsLocked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>= “</w:t>
      </w:r>
      <w:r w:rsidR="008A3628" w:rsidRPr="002650F7">
        <w:rPr>
          <w:rFonts w:ascii="Arial" w:hAnsi="Arial" w:cs="Arial"/>
          <w:sz w:val="20"/>
          <w:szCs w:val="20"/>
          <w:lang w:val="en-US" w:eastAsia="ru-RU"/>
        </w:rPr>
        <w:t>true</w:t>
      </w:r>
      <w:r w:rsidR="00D04AEE" w:rsidRPr="002650F7">
        <w:rPr>
          <w:rFonts w:ascii="Arial" w:hAnsi="Arial" w:cs="Arial"/>
          <w:sz w:val="20"/>
          <w:szCs w:val="20"/>
          <w:lang w:eastAsia="ru-RU"/>
        </w:rPr>
        <w:t>” для конкретной панели</w:t>
      </w:r>
      <w:r w:rsidR="008A3628" w:rsidRPr="002650F7">
        <w:rPr>
          <w:rFonts w:ascii="Arial" w:hAnsi="Arial" w:cs="Arial"/>
          <w:sz w:val="20"/>
          <w:szCs w:val="20"/>
          <w:lang w:eastAsia="ru-RU"/>
        </w:rPr>
        <w:t>.</w:t>
      </w:r>
    </w:p>
    <w:p w:rsidR="00961A21" w:rsidRPr="002650F7" w:rsidRDefault="00961A21" w:rsidP="00ED2F54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Разместим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во вкладке «Формирование группы рассылки» сверху. И сделаем ширину 65. Длину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AUTO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растянутой по всей длине.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VerticalAlignment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Top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Margin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сделаем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Reset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что бы везде были нули. Таким </w:t>
      </w:r>
      <w:r w:rsidR="00612147" w:rsidRPr="002650F7">
        <w:rPr>
          <w:rFonts w:ascii="Arial" w:hAnsi="Arial" w:cs="Arial"/>
          <w:sz w:val="20"/>
          <w:szCs w:val="20"/>
          <w:lang w:eastAsia="ru-RU"/>
        </w:rPr>
        <w:t>образом,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элемент управления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ToolBarTray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разместиться на самом верху вкладки с фиксированной шириной и длиной по всей длине окна.</w:t>
      </w:r>
    </w:p>
    <w:p w:rsidR="00961A21" w:rsidRPr="002650F7" w:rsidRDefault="00961A21" w:rsidP="00ED2F54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433830" cy="10956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866" cy="1096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C79" w:rsidRPr="002650F7" w:rsidRDefault="00172C79" w:rsidP="00ED2F54">
      <w:pPr>
        <w:spacing w:after="0"/>
        <w:rPr>
          <w:rFonts w:ascii="Arial" w:hAnsi="Arial" w:cs="Arial"/>
          <w:sz w:val="20"/>
          <w:szCs w:val="20"/>
        </w:rPr>
      </w:pPr>
    </w:p>
    <w:p w:rsidR="00172C79" w:rsidRPr="002650F7" w:rsidRDefault="00172C79" w:rsidP="002650F7">
      <w:pPr>
        <w:pStyle w:val="2"/>
      </w:pPr>
      <w:r w:rsidRPr="002650F7">
        <w:t>ToolBar</w:t>
      </w:r>
    </w:p>
    <w:p w:rsidR="00172C79" w:rsidRPr="002650F7" w:rsidRDefault="00172C79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Элемент управления </w:t>
      </w:r>
      <w:r w:rsidRPr="002650F7">
        <w:rPr>
          <w:rFonts w:ascii="Arial" w:hAnsi="Arial" w:cs="Arial"/>
          <w:sz w:val="20"/>
          <w:szCs w:val="20"/>
          <w:lang w:val="en-US"/>
        </w:rPr>
        <w:t>ToolBar</w:t>
      </w:r>
      <w:r w:rsidRPr="002650F7">
        <w:rPr>
          <w:rFonts w:ascii="Arial" w:hAnsi="Arial" w:cs="Arial"/>
          <w:sz w:val="20"/>
          <w:szCs w:val="20"/>
        </w:rPr>
        <w:t xml:space="preserve">, как правило заполняется другими контролами такими как, кнопки, </w:t>
      </w:r>
      <w:r w:rsidRPr="002650F7">
        <w:rPr>
          <w:rFonts w:ascii="Arial" w:hAnsi="Arial" w:cs="Arial"/>
          <w:sz w:val="20"/>
          <w:szCs w:val="20"/>
          <w:lang w:val="en-US"/>
        </w:rPr>
        <w:t>ComboBox</w:t>
      </w:r>
      <w:r w:rsidRPr="002650F7">
        <w:rPr>
          <w:rFonts w:ascii="Arial" w:hAnsi="Arial" w:cs="Arial"/>
          <w:sz w:val="20"/>
          <w:szCs w:val="20"/>
        </w:rPr>
        <w:t xml:space="preserve">, </w:t>
      </w:r>
      <w:r w:rsidR="006E17A1" w:rsidRPr="002650F7">
        <w:rPr>
          <w:rFonts w:ascii="Arial" w:hAnsi="Arial" w:cs="Arial"/>
          <w:sz w:val="20"/>
          <w:szCs w:val="20"/>
        </w:rPr>
        <w:t>С</w:t>
      </w:r>
      <w:r w:rsidRPr="002650F7">
        <w:rPr>
          <w:rFonts w:ascii="Arial" w:hAnsi="Arial" w:cs="Arial"/>
          <w:sz w:val="20"/>
          <w:szCs w:val="20"/>
          <w:lang w:val="en-US"/>
        </w:rPr>
        <w:t>heckbox</w:t>
      </w:r>
      <w:r w:rsidRPr="002650F7">
        <w:rPr>
          <w:rFonts w:ascii="Arial" w:hAnsi="Arial" w:cs="Arial"/>
          <w:sz w:val="20"/>
          <w:szCs w:val="20"/>
        </w:rPr>
        <w:t xml:space="preserve">, </w:t>
      </w:r>
      <w:r w:rsidRPr="002650F7">
        <w:rPr>
          <w:rFonts w:ascii="Arial" w:hAnsi="Arial" w:cs="Arial"/>
          <w:sz w:val="20"/>
          <w:szCs w:val="20"/>
          <w:lang w:val="en-US"/>
        </w:rPr>
        <w:t>RadioButton</w:t>
      </w:r>
      <w:r w:rsidRPr="002650F7">
        <w:rPr>
          <w:rFonts w:ascii="Arial" w:hAnsi="Arial" w:cs="Arial"/>
          <w:sz w:val="20"/>
          <w:szCs w:val="20"/>
        </w:rPr>
        <w:t xml:space="preserve"> и др. </w:t>
      </w:r>
    </w:p>
    <w:p w:rsidR="00042C8D" w:rsidRPr="002650F7" w:rsidRDefault="00042C8D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Давайте добавим тулбар и снабдим его кнопками и комбобоксом, для выбора почтового ящика отправителя. </w:t>
      </w:r>
    </w:p>
    <w:p w:rsidR="00042C8D" w:rsidRPr="002650F7" w:rsidRDefault="00042C8D" w:rsidP="00172C79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Кидаем элемент </w:t>
      </w:r>
      <w:r w:rsidRPr="002650F7">
        <w:rPr>
          <w:rFonts w:ascii="Arial" w:hAnsi="Arial" w:cs="Arial"/>
          <w:sz w:val="20"/>
          <w:szCs w:val="20"/>
          <w:lang w:val="en-US"/>
        </w:rPr>
        <w:t>ToolBar</w:t>
      </w:r>
      <w:r w:rsidRPr="002650F7">
        <w:rPr>
          <w:rFonts w:ascii="Arial" w:hAnsi="Arial" w:cs="Arial"/>
          <w:sz w:val="20"/>
          <w:szCs w:val="20"/>
        </w:rPr>
        <w:t xml:space="preserve"> на </w:t>
      </w:r>
      <w:r w:rsidRPr="002650F7">
        <w:rPr>
          <w:rFonts w:ascii="Arial" w:hAnsi="Arial" w:cs="Arial"/>
          <w:sz w:val="20"/>
          <w:szCs w:val="20"/>
          <w:lang w:val="en-US"/>
        </w:rPr>
        <w:t>ToolBarTray</w:t>
      </w:r>
      <w:r w:rsidRPr="002650F7">
        <w:rPr>
          <w:rFonts w:ascii="Arial" w:hAnsi="Arial" w:cs="Arial"/>
          <w:sz w:val="20"/>
          <w:szCs w:val="20"/>
        </w:rPr>
        <w:t xml:space="preserve">. В свойствах устанавливаем фиксированную длину 500 и фиксированную ширину 30. Переименовываем его в </w:t>
      </w:r>
      <w:r w:rsidRPr="002650F7">
        <w:rPr>
          <w:rFonts w:ascii="Arial" w:hAnsi="Arial" w:cs="Arial"/>
          <w:sz w:val="20"/>
          <w:szCs w:val="20"/>
          <w:lang w:val="en-US"/>
        </w:rPr>
        <w:t>tbSender</w:t>
      </w:r>
      <w:r w:rsidRPr="002650F7">
        <w:rPr>
          <w:rFonts w:ascii="Arial" w:hAnsi="Arial" w:cs="Arial"/>
          <w:sz w:val="20"/>
          <w:szCs w:val="20"/>
        </w:rPr>
        <w:t xml:space="preserve">. Кидаем сверху на </w:t>
      </w:r>
      <w:r w:rsidRPr="002650F7">
        <w:rPr>
          <w:rFonts w:ascii="Arial" w:hAnsi="Arial" w:cs="Arial"/>
          <w:sz w:val="20"/>
          <w:szCs w:val="20"/>
          <w:lang w:val="en-US"/>
        </w:rPr>
        <w:t>ToolBar</w:t>
      </w:r>
      <w:r w:rsidRPr="002650F7">
        <w:rPr>
          <w:rFonts w:ascii="Arial" w:hAnsi="Arial" w:cs="Arial"/>
          <w:sz w:val="20"/>
          <w:szCs w:val="20"/>
        </w:rPr>
        <w:t xml:space="preserve"> элемент </w:t>
      </w:r>
      <w:r w:rsidRPr="002650F7">
        <w:rPr>
          <w:rFonts w:ascii="Arial" w:hAnsi="Arial" w:cs="Arial"/>
          <w:sz w:val="20"/>
          <w:szCs w:val="20"/>
          <w:lang w:val="en-US"/>
        </w:rPr>
        <w:t>Label</w:t>
      </w:r>
      <w:r w:rsidRPr="002650F7">
        <w:rPr>
          <w:rFonts w:ascii="Arial" w:hAnsi="Arial" w:cs="Arial"/>
          <w:sz w:val="20"/>
          <w:szCs w:val="20"/>
        </w:rPr>
        <w:t xml:space="preserve">, который переименовываем в </w:t>
      </w:r>
      <w:r w:rsidRPr="002650F7">
        <w:rPr>
          <w:rFonts w:ascii="Arial" w:hAnsi="Arial" w:cs="Arial"/>
          <w:sz w:val="20"/>
          <w:szCs w:val="20"/>
          <w:lang w:val="en-US"/>
        </w:rPr>
        <w:t>lSender</w:t>
      </w:r>
      <w:r w:rsidRPr="002650F7">
        <w:rPr>
          <w:rFonts w:ascii="Arial" w:hAnsi="Arial" w:cs="Arial"/>
          <w:sz w:val="20"/>
          <w:szCs w:val="20"/>
        </w:rPr>
        <w:t xml:space="preserve"> и в </w:t>
      </w:r>
      <w:r w:rsidRPr="002650F7">
        <w:rPr>
          <w:rFonts w:ascii="Arial" w:hAnsi="Arial" w:cs="Arial"/>
          <w:sz w:val="20"/>
          <w:szCs w:val="20"/>
          <w:lang w:val="en-US"/>
        </w:rPr>
        <w:t>Content</w:t>
      </w:r>
      <w:r w:rsidRPr="002650F7">
        <w:rPr>
          <w:rFonts w:ascii="Arial" w:hAnsi="Arial" w:cs="Arial"/>
          <w:sz w:val="20"/>
          <w:szCs w:val="20"/>
        </w:rPr>
        <w:t xml:space="preserve"> прописываем «Выбрать отправителя».</w:t>
      </w:r>
      <w:r w:rsidR="006E17A1" w:rsidRPr="002650F7">
        <w:rPr>
          <w:rFonts w:ascii="Arial" w:hAnsi="Arial" w:cs="Arial"/>
          <w:sz w:val="20"/>
          <w:szCs w:val="20"/>
        </w:rPr>
        <w:t xml:space="preserve"> Длину и ширину лейбла сделаем фиксированными 130 и 25 соответственно.</w:t>
      </w:r>
    </w:p>
    <w:p w:rsidR="006E17A1" w:rsidRPr="002650F7" w:rsidRDefault="006E17A1" w:rsidP="00172C79">
      <w:pPr>
        <w:spacing w:after="0"/>
        <w:rPr>
          <w:rFonts w:ascii="Arial" w:hAnsi="Arial" w:cs="Arial"/>
          <w:sz w:val="20"/>
          <w:szCs w:val="20"/>
        </w:rPr>
      </w:pPr>
    </w:p>
    <w:p w:rsidR="006E17A1" w:rsidRPr="002650F7" w:rsidRDefault="006E17A1" w:rsidP="002650F7">
      <w:pPr>
        <w:pStyle w:val="2"/>
      </w:pPr>
      <w:r w:rsidRPr="002650F7">
        <w:t>ComboBox</w:t>
      </w:r>
    </w:p>
    <w:p w:rsidR="006E17A1" w:rsidRPr="002650F7" w:rsidRDefault="006E17A1" w:rsidP="006E17A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sz w:val="20"/>
          <w:szCs w:val="20"/>
        </w:rPr>
        <w:t xml:space="preserve">Теперь добавим на </w:t>
      </w:r>
      <w:r w:rsidRPr="002650F7">
        <w:rPr>
          <w:rFonts w:ascii="Arial" w:hAnsi="Arial" w:cs="Arial"/>
          <w:sz w:val="20"/>
          <w:szCs w:val="20"/>
          <w:lang w:val="en-US"/>
        </w:rPr>
        <w:t>ToolBar</w:t>
      </w:r>
      <w:r w:rsidRPr="002650F7">
        <w:rPr>
          <w:rFonts w:ascii="Arial" w:hAnsi="Arial" w:cs="Arial"/>
          <w:sz w:val="20"/>
          <w:szCs w:val="20"/>
        </w:rPr>
        <w:t xml:space="preserve"> элемент выбора адреса отправителя. Перетащим мышью данный контрол и кидаем его рядом с лейблом </w:t>
      </w:r>
      <w:r w:rsidRPr="002650F7">
        <w:rPr>
          <w:rFonts w:ascii="Arial" w:hAnsi="Arial" w:cs="Arial"/>
          <w:sz w:val="20"/>
          <w:szCs w:val="20"/>
          <w:lang w:val="en-US"/>
        </w:rPr>
        <w:t>lSender</w:t>
      </w:r>
      <w:r w:rsidRPr="002650F7">
        <w:rPr>
          <w:rFonts w:ascii="Arial" w:hAnsi="Arial" w:cs="Arial"/>
          <w:sz w:val="20"/>
          <w:szCs w:val="20"/>
        </w:rPr>
        <w:t xml:space="preserve">. </w:t>
      </w:r>
      <w:r w:rsidR="000C64DC" w:rsidRPr="002650F7">
        <w:rPr>
          <w:rFonts w:ascii="Arial" w:hAnsi="Arial" w:cs="Arial"/>
          <w:sz w:val="20"/>
          <w:szCs w:val="20"/>
        </w:rPr>
        <w:t xml:space="preserve">Сразу переименуем его в </w:t>
      </w:r>
      <w:r w:rsidR="000C64DC" w:rsidRPr="002650F7">
        <w:rPr>
          <w:rFonts w:ascii="Arial" w:hAnsi="Arial" w:cs="Arial"/>
          <w:sz w:val="20"/>
          <w:szCs w:val="20"/>
          <w:lang w:val="en-US"/>
        </w:rPr>
        <w:t>cbSenderSelect.</w:t>
      </w:r>
    </w:p>
    <w:p w:rsidR="006E17A1" w:rsidRPr="002650F7" w:rsidRDefault="006E17A1" w:rsidP="006E17A1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Если вы работали в </w:t>
      </w:r>
      <w:r w:rsidRPr="002650F7">
        <w:rPr>
          <w:rFonts w:ascii="Arial" w:hAnsi="Arial" w:cs="Arial"/>
          <w:sz w:val="20"/>
          <w:szCs w:val="20"/>
          <w:lang w:val="en-US"/>
        </w:rPr>
        <w:t>WinForms</w:t>
      </w:r>
      <w:r w:rsidRPr="002650F7">
        <w:rPr>
          <w:rFonts w:ascii="Arial" w:hAnsi="Arial" w:cs="Arial"/>
          <w:sz w:val="20"/>
          <w:szCs w:val="20"/>
        </w:rPr>
        <w:t xml:space="preserve">, то помните, для чего нужен </w:t>
      </w:r>
      <w:r w:rsidRPr="002650F7">
        <w:rPr>
          <w:rFonts w:ascii="Arial" w:hAnsi="Arial" w:cs="Arial"/>
          <w:sz w:val="20"/>
          <w:szCs w:val="20"/>
          <w:lang w:val="en-US"/>
        </w:rPr>
        <w:t>ComboBox</w:t>
      </w:r>
      <w:r w:rsidRPr="002650F7">
        <w:rPr>
          <w:rFonts w:ascii="Arial" w:hAnsi="Arial" w:cs="Arial"/>
          <w:sz w:val="20"/>
          <w:szCs w:val="20"/>
        </w:rPr>
        <w:t xml:space="preserve"> – для выбора конкретного элемента из выпадающего списка. В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/>
        </w:rPr>
        <w:t>ComboBox</w:t>
      </w:r>
      <w:r w:rsidRPr="002650F7">
        <w:rPr>
          <w:rFonts w:ascii="Arial" w:hAnsi="Arial" w:cs="Arial"/>
          <w:sz w:val="20"/>
          <w:szCs w:val="20"/>
        </w:rPr>
        <w:t xml:space="preserve"> служит для такой же цели. Сделаем фиксированную длину и ширину 270 и 25</w:t>
      </w:r>
      <w:r w:rsidR="000C64DC" w:rsidRPr="002650F7">
        <w:rPr>
          <w:rFonts w:ascii="Arial" w:hAnsi="Arial" w:cs="Arial"/>
          <w:sz w:val="20"/>
          <w:szCs w:val="20"/>
        </w:rPr>
        <w:t xml:space="preserve">  соответственно</w:t>
      </w:r>
      <w:r w:rsidRPr="002650F7">
        <w:rPr>
          <w:rFonts w:ascii="Arial" w:hAnsi="Arial" w:cs="Arial"/>
          <w:sz w:val="20"/>
          <w:szCs w:val="20"/>
        </w:rPr>
        <w:t xml:space="preserve">. </w:t>
      </w:r>
      <w:r w:rsidR="000C64DC" w:rsidRPr="002650F7">
        <w:rPr>
          <w:rFonts w:ascii="Arial" w:hAnsi="Arial" w:cs="Arial"/>
          <w:sz w:val="20"/>
          <w:szCs w:val="20"/>
        </w:rPr>
        <w:t xml:space="preserve">И добавим два (или более) элемента </w:t>
      </w:r>
      <w:r w:rsidR="000C64DC" w:rsidRPr="002650F7">
        <w:rPr>
          <w:rFonts w:ascii="Arial" w:hAnsi="Arial" w:cs="Arial"/>
          <w:sz w:val="20"/>
          <w:szCs w:val="20"/>
          <w:lang w:val="en-US"/>
        </w:rPr>
        <w:t>ComboBoxItem</w:t>
      </w:r>
      <w:r w:rsidR="000C64DC" w:rsidRPr="002650F7">
        <w:rPr>
          <w:rFonts w:ascii="Arial" w:hAnsi="Arial" w:cs="Arial"/>
          <w:sz w:val="20"/>
          <w:szCs w:val="20"/>
        </w:rPr>
        <w:t xml:space="preserve"> в данный контрол. Для этой цели у нас есть всё теже три способа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При помощи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( в категории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пункт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Pr="002650F7">
        <w:rPr>
          <w:rFonts w:ascii="Arial" w:hAnsi="Arial" w:cs="Arial"/>
          <w:sz w:val="20"/>
          <w:szCs w:val="20"/>
          <w:lang w:eastAsia="ru-RU"/>
        </w:rPr>
        <w:t>)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Кликнув правой кнопкой мыши по меню и выбрав пунк «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/>
        </w:rPr>
        <w:t>ComboBoxItem</w:t>
      </w:r>
      <w:r w:rsidRPr="002650F7">
        <w:rPr>
          <w:rFonts w:ascii="Arial" w:hAnsi="Arial" w:cs="Arial"/>
          <w:sz w:val="20"/>
          <w:szCs w:val="20"/>
          <w:lang w:eastAsia="ru-RU"/>
        </w:rPr>
        <w:t>»</w:t>
      </w:r>
    </w:p>
    <w:p w:rsidR="000C64DC" w:rsidRPr="002650F7" w:rsidRDefault="000C64DC" w:rsidP="000C64DC">
      <w:pPr>
        <w:pStyle w:val="a9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Прописав в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XAML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коде </w:t>
      </w:r>
    </w:p>
    <w:p w:rsidR="000C64DC" w:rsidRPr="002650F7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Content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каждого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</w:t>
      </w:r>
      <w:r w:rsidRPr="002650F7">
        <w:rPr>
          <w:rFonts w:ascii="Arial" w:hAnsi="Arial" w:cs="Arial"/>
          <w:sz w:val="20"/>
          <w:szCs w:val="20"/>
          <w:lang w:eastAsia="ru-RU"/>
        </w:rPr>
        <w:t>’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прописываем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email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отправителя. </w:t>
      </w:r>
    </w:p>
    <w:p w:rsidR="000C64DC" w:rsidRPr="00AE5C49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 свойстве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SelectedIndex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элемента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мы можем задать тот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который будет выбран по умолчанию. И наконец в свойстве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ToolTip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напишем «Выбрать email отправителя» - эт</w:t>
      </w:r>
      <w:ins w:id="13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а подсказка</w:t>
        </w:r>
      </w:ins>
      <w:del w:id="14" w:author="SVFrolov" w:date="2017-08-18T12:01:00Z">
        <w:r w:rsidRPr="002650F7" w:rsidDel="00282C87">
          <w:rPr>
            <w:rFonts w:ascii="Arial" w:hAnsi="Arial" w:cs="Arial"/>
            <w:sz w:val="20"/>
            <w:szCs w:val="20"/>
            <w:lang w:eastAsia="ru-RU"/>
          </w:rPr>
          <w:delText>о</w:delText>
        </w:r>
      </w:del>
      <w:r w:rsidRPr="002650F7">
        <w:rPr>
          <w:rFonts w:ascii="Arial" w:hAnsi="Arial" w:cs="Arial"/>
          <w:sz w:val="20"/>
          <w:szCs w:val="20"/>
          <w:lang w:eastAsia="ru-RU"/>
        </w:rPr>
        <w:t xml:space="preserve"> будет появлят</w:t>
      </w:r>
      <w:ins w:id="15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ь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ся, если мы наведем </w:t>
      </w:r>
      <w:ins w:id="16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 xml:space="preserve">курсор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>мыш</w:t>
      </w:r>
      <w:del w:id="17" w:author="SVFrolov" w:date="2017-08-18T12:01:00Z">
        <w:r w:rsidRPr="002650F7" w:rsidDel="00282C87">
          <w:rPr>
            <w:rFonts w:ascii="Arial" w:hAnsi="Arial" w:cs="Arial"/>
            <w:sz w:val="20"/>
            <w:szCs w:val="20"/>
            <w:lang w:eastAsia="ru-RU"/>
          </w:rPr>
          <w:delText>ью</w:delText>
        </w:r>
      </w:del>
      <w:ins w:id="18" w:author="SVFrolov" w:date="2017-08-18T12:01:00Z">
        <w:r w:rsidR="00282C87">
          <w:rPr>
            <w:rFonts w:ascii="Arial" w:hAnsi="Arial" w:cs="Arial"/>
            <w:sz w:val="20"/>
            <w:szCs w:val="20"/>
            <w:lang w:eastAsia="ru-RU"/>
          </w:rPr>
          <w:t>и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 на </w:t>
      </w:r>
      <w:r w:rsidR="00AE5C49">
        <w:rPr>
          <w:rFonts w:ascii="Arial" w:hAnsi="Arial" w:cs="Arial"/>
          <w:sz w:val="20"/>
          <w:szCs w:val="20"/>
          <w:lang w:val="en-US" w:eastAsia="ru-RU"/>
        </w:rPr>
        <w:t>ComboBox</w:t>
      </w:r>
      <w:r w:rsidR="00AE5C49" w:rsidRPr="00AE5C49">
        <w:rPr>
          <w:rFonts w:ascii="Arial" w:hAnsi="Arial" w:cs="Arial"/>
          <w:sz w:val="20"/>
          <w:szCs w:val="20"/>
          <w:lang w:eastAsia="ru-RU"/>
        </w:rPr>
        <w:t>.</w:t>
      </w:r>
    </w:p>
    <w:p w:rsidR="000C64DC" w:rsidRPr="002650F7" w:rsidRDefault="000C64DC" w:rsidP="000C64DC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C6D53" w:rsidRPr="002650F7" w:rsidRDefault="003C6D53" w:rsidP="002650F7">
      <w:pPr>
        <w:pStyle w:val="2"/>
      </w:pPr>
      <w:r w:rsidRPr="002650F7">
        <w:t xml:space="preserve">Button </w:t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У нас есть всё те</w:t>
      </w:r>
      <w:ins w:id="19" w:author="SVFrolov" w:date="2017-08-18T12:02:00Z">
        <w:r w:rsidR="00902A92">
          <w:rPr>
            <w:rFonts w:ascii="Arial" w:hAnsi="Arial" w:cs="Arial"/>
            <w:sz w:val="20"/>
            <w:szCs w:val="20"/>
            <w:lang w:eastAsia="ru-RU"/>
          </w:rPr>
          <w:t xml:space="preserve"> 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же три способа добавить кнопку на элемент </w:t>
      </w:r>
      <w:del w:id="20" w:author="SVFrolov" w:date="2017-08-18T12:03:00Z">
        <w:r w:rsidRPr="002650F7" w:rsidDel="00DC76D5">
          <w:rPr>
            <w:rFonts w:ascii="Arial" w:hAnsi="Arial" w:cs="Arial"/>
            <w:sz w:val="20"/>
            <w:szCs w:val="20"/>
            <w:lang w:val="en-US" w:eastAsia="ru-RU"/>
          </w:rPr>
          <w:delText>ToolBox</w:delText>
        </w:r>
      </w:del>
      <w:ins w:id="21" w:author="SVFrolov" w:date="2017-08-18T12:03:00Z">
        <w:r w:rsidR="00DC76D5" w:rsidRPr="002650F7">
          <w:rPr>
            <w:rFonts w:ascii="Arial" w:hAnsi="Arial" w:cs="Arial"/>
            <w:sz w:val="20"/>
            <w:szCs w:val="20"/>
            <w:lang w:val="en-US" w:eastAsia="ru-RU"/>
          </w:rPr>
          <w:t>ToolB</w:t>
        </w:r>
        <w:r w:rsidR="00DC76D5">
          <w:rPr>
            <w:rFonts w:ascii="Arial" w:hAnsi="Arial" w:cs="Arial"/>
            <w:sz w:val="20"/>
            <w:szCs w:val="20"/>
            <w:lang w:val="en-US" w:eastAsia="ru-RU"/>
          </w:rPr>
          <w:t>ar</w:t>
        </w:r>
      </w:ins>
      <w:r w:rsidRPr="002650F7">
        <w:rPr>
          <w:rFonts w:ascii="Arial" w:hAnsi="Arial" w:cs="Arial"/>
          <w:sz w:val="20"/>
          <w:szCs w:val="20"/>
          <w:lang w:eastAsia="ru-RU"/>
        </w:rPr>
        <w:t xml:space="preserve">. Давайте для разнообразия сделаем это через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Properties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Выберем категорию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Common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свойство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Items</w:t>
      </w:r>
      <w:r w:rsidRPr="002650F7">
        <w:rPr>
          <w:rFonts w:ascii="Arial" w:hAnsi="Arial" w:cs="Arial"/>
          <w:sz w:val="20"/>
          <w:szCs w:val="20"/>
          <w:lang w:eastAsia="ru-RU"/>
        </w:rPr>
        <w:t>. Появится вот такое вот окно.</w:t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2185905" cy="2199640"/>
            <wp:effectExtent l="19050" t="0" r="48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0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D53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val="en-US" w:eastAsia="ru-RU"/>
        </w:rPr>
        <w:t>Label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и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в списке уже присутствуют. Видите внизу кнопка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Add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, рядом выпадающий список, через который можно выбрать элемент, какой мы хотим добавить на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ToolBar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. В принципе, таким же образом мы могли добавить и лейбел </w:t>
      </w:r>
      <w:r w:rsidR="00175CA6" w:rsidRPr="002650F7">
        <w:rPr>
          <w:rFonts w:ascii="Arial" w:hAnsi="Arial" w:cs="Arial"/>
          <w:sz w:val="20"/>
          <w:szCs w:val="20"/>
          <w:lang w:eastAsia="ru-RU"/>
        </w:rPr>
        <w:t>и выпадающий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спис</w:t>
      </w:r>
      <w:r w:rsidR="00175CA6" w:rsidRPr="002650F7">
        <w:rPr>
          <w:rFonts w:ascii="Arial" w:hAnsi="Arial" w:cs="Arial"/>
          <w:sz w:val="20"/>
          <w:szCs w:val="20"/>
          <w:lang w:eastAsia="ru-RU"/>
        </w:rPr>
        <w:t>о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к, но их, к сожалению, нет в выпадающем меню, а выбирать их через пункт «другие» очень неудобно. Теперь добавим кнопку, точнее сразу три кнопки. </w:t>
      </w:r>
    </w:p>
    <w:p w:rsidR="00175CA6" w:rsidRPr="002650F7" w:rsidRDefault="003C6D53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>Всем трем кнопкам делаем фиксированную длину и ширину 25 и 25. И делаем их растянутыми.</w:t>
      </w:r>
    </w:p>
    <w:p w:rsidR="00175CA6" w:rsidRPr="002650F7" w:rsidRDefault="00175CA6" w:rsidP="003C6D53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Первая кнопка – это добавить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 xml:space="preserve">btnAddSender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«Добавить».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Вторая кнопка – это редактировать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>btn</w:t>
      </w:r>
      <w:r w:rsidRPr="002650F7">
        <w:rPr>
          <w:rFonts w:ascii="Arial" w:hAnsi="Arial" w:cs="Arial"/>
          <w:sz w:val="20"/>
          <w:szCs w:val="20"/>
          <w:lang w:val="en-US"/>
        </w:rPr>
        <w:t>Edit</w:t>
      </w:r>
      <w:r w:rsidRPr="002650F7">
        <w:rPr>
          <w:rFonts w:ascii="Arial" w:hAnsi="Arial" w:cs="Arial"/>
          <w:sz w:val="20"/>
          <w:szCs w:val="20"/>
        </w:rPr>
        <w:t xml:space="preserve">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«Редактирвать».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Тертья кнопка – это удалить нового отправителя, соответственно переименовываем её в </w:t>
      </w:r>
      <w:r w:rsidRPr="002650F7">
        <w:rPr>
          <w:rFonts w:ascii="Arial" w:hAnsi="Arial" w:cs="Arial"/>
          <w:sz w:val="20"/>
          <w:szCs w:val="20"/>
        </w:rPr>
        <w:t>btn</w:t>
      </w:r>
      <w:r w:rsidRPr="002650F7">
        <w:rPr>
          <w:rFonts w:ascii="Arial" w:hAnsi="Arial" w:cs="Arial"/>
          <w:sz w:val="20"/>
          <w:szCs w:val="20"/>
          <w:lang w:val="en-US"/>
        </w:rPr>
        <w:t>Delete</w:t>
      </w:r>
      <w:r w:rsidRPr="002650F7">
        <w:rPr>
          <w:rFonts w:ascii="Arial" w:hAnsi="Arial" w:cs="Arial"/>
          <w:sz w:val="20"/>
          <w:szCs w:val="20"/>
        </w:rPr>
        <w:t xml:space="preserve">Sender и в свойство </w:t>
      </w:r>
      <w:r w:rsidRPr="002650F7">
        <w:rPr>
          <w:rFonts w:ascii="Arial" w:hAnsi="Arial" w:cs="Arial"/>
          <w:sz w:val="20"/>
          <w:szCs w:val="20"/>
          <w:lang w:val="en-US"/>
        </w:rPr>
        <w:t>ToolTip</w:t>
      </w:r>
      <w:r w:rsidRPr="002650F7">
        <w:rPr>
          <w:rFonts w:ascii="Arial" w:hAnsi="Arial" w:cs="Arial"/>
          <w:sz w:val="20"/>
          <w:szCs w:val="20"/>
        </w:rPr>
        <w:t xml:space="preserve"> пишем «Удалить».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Теперь делаем кнопки красивыми. Добавляем в проект папку </w:t>
      </w:r>
      <w:r w:rsidRPr="002650F7">
        <w:rPr>
          <w:rFonts w:ascii="Arial" w:hAnsi="Arial" w:cs="Arial"/>
          <w:sz w:val="20"/>
          <w:szCs w:val="20"/>
          <w:lang w:val="en-US"/>
        </w:rPr>
        <w:t>Images</w:t>
      </w:r>
      <w:r w:rsidRPr="002650F7">
        <w:rPr>
          <w:rFonts w:ascii="Arial" w:hAnsi="Arial" w:cs="Arial"/>
          <w:sz w:val="20"/>
          <w:szCs w:val="20"/>
        </w:rPr>
        <w:t xml:space="preserve"> и добавляем в неё картинки, которые нам нужны для проекта. </w:t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154430" cy="862651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86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CA6" w:rsidRPr="002650F7" w:rsidRDefault="00175CA6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Наша цель поместить красивую иконку на нашу кнопку. Проще всего сделать это через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75CA6" w:rsidRPr="002650F7" w:rsidTr="002F2A47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="btnAddSender"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="Stretch"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="Stretch"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Добавить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="Images/add.png"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="btnEditSender"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="Center"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="Bottom"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Редактировать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="Images/pencil.png"/&gt;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175CA6" w:rsidRPr="002650F7" w:rsidRDefault="00175CA6" w:rsidP="00175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="btnDeleteSender"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="Bottom"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ToolTip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Удалить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"&gt;</w:t>
            </w:r>
          </w:p>
          <w:p w:rsidR="002F2A47" w:rsidRPr="002650F7" w:rsidRDefault="00175CA6" w:rsidP="002F2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="Images/delete.png"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="Right"/&gt;</w:t>
            </w:r>
          </w:p>
          <w:p w:rsidR="00175CA6" w:rsidRPr="002650F7" w:rsidRDefault="00175CA6" w:rsidP="002F2A4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175CA6" w:rsidRPr="002650F7" w:rsidRDefault="002F2A47" w:rsidP="00175CA6">
      <w:pPr>
        <w:spacing w:after="0"/>
        <w:rPr>
          <w:rFonts w:ascii="Arial" w:hAnsi="Arial" w:cs="Arial"/>
          <w:sz w:val="20"/>
          <w:szCs w:val="20"/>
        </w:rPr>
      </w:pPr>
      <w:bookmarkStart w:id="22" w:name="_52cs6ie39at" w:colFirst="0" w:colLast="0"/>
      <w:bookmarkEnd w:id="22"/>
      <w:r w:rsidRPr="002650F7">
        <w:rPr>
          <w:rFonts w:ascii="Arial" w:hAnsi="Arial" w:cs="Arial"/>
          <w:sz w:val="20"/>
          <w:szCs w:val="20"/>
        </w:rPr>
        <w:t xml:space="preserve">Раз мы заговорили о иконках, добавим сразу иконку и на весь проект. </w:t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Заходим в свойства главного окна и прописываем в свойстве </w:t>
      </w:r>
      <w:r w:rsidRPr="002650F7">
        <w:rPr>
          <w:rFonts w:ascii="Arial" w:hAnsi="Arial" w:cs="Arial"/>
          <w:sz w:val="20"/>
          <w:szCs w:val="20"/>
          <w:lang w:val="en-US"/>
        </w:rPr>
        <w:t>Icon</w:t>
      </w:r>
      <w:r w:rsidRPr="002650F7">
        <w:rPr>
          <w:rFonts w:ascii="Arial" w:hAnsi="Arial" w:cs="Arial"/>
          <w:sz w:val="20"/>
          <w:szCs w:val="20"/>
        </w:rPr>
        <w:t xml:space="preserve"> - </w:t>
      </w:r>
      <w:r w:rsidRPr="002650F7">
        <w:rPr>
          <w:rFonts w:ascii="Arial" w:hAnsi="Arial" w:cs="Arial"/>
          <w:sz w:val="20"/>
          <w:szCs w:val="20"/>
          <w:lang w:val="en-US"/>
        </w:rPr>
        <w:t>Images</w:t>
      </w:r>
      <w:r w:rsidRPr="002650F7">
        <w:rPr>
          <w:rFonts w:ascii="Arial" w:hAnsi="Arial" w:cs="Arial"/>
          <w:sz w:val="20"/>
          <w:szCs w:val="20"/>
        </w:rPr>
        <w:t>/</w:t>
      </w:r>
      <w:r w:rsidRPr="002650F7">
        <w:rPr>
          <w:rFonts w:ascii="Arial" w:hAnsi="Arial" w:cs="Arial"/>
          <w:sz w:val="20"/>
          <w:szCs w:val="20"/>
          <w:lang w:val="en-US"/>
        </w:rPr>
        <w:t>Letter</w:t>
      </w:r>
      <w:r w:rsidRPr="002650F7">
        <w:rPr>
          <w:rFonts w:ascii="Arial" w:hAnsi="Arial" w:cs="Arial"/>
          <w:sz w:val="20"/>
          <w:szCs w:val="20"/>
        </w:rPr>
        <w:t>2.</w:t>
      </w:r>
      <w:r w:rsidRPr="002650F7">
        <w:rPr>
          <w:rFonts w:ascii="Arial" w:hAnsi="Arial" w:cs="Arial"/>
          <w:sz w:val="20"/>
          <w:szCs w:val="20"/>
          <w:lang w:val="en-US"/>
        </w:rPr>
        <w:t>jpg</w:t>
      </w:r>
      <w:r w:rsidRPr="002650F7">
        <w:rPr>
          <w:rFonts w:ascii="Arial" w:hAnsi="Arial" w:cs="Arial"/>
          <w:sz w:val="20"/>
          <w:szCs w:val="20"/>
        </w:rPr>
        <w:t>.</w:t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368550" cy="6962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83" cy="69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A47" w:rsidRPr="002650F7" w:rsidRDefault="002F2A47" w:rsidP="00175CA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2F2A47" w:rsidRPr="00147E98" w:rsidRDefault="002F2A47" w:rsidP="002650F7">
      <w:pPr>
        <w:pStyle w:val="2"/>
        <w:rPr>
          <w:rPrChange w:id="23" w:author="SVFrolov" w:date="2017-08-21T15:33:00Z">
            <w:rPr>
              <w:lang w:val="en-US"/>
            </w:rPr>
          </w:rPrChange>
        </w:rPr>
      </w:pPr>
      <w:r w:rsidRPr="002650F7">
        <w:lastRenderedPageBreak/>
        <w:t>DataGri</w:t>
      </w:r>
      <w:ins w:id="24" w:author="SVFrolov" w:date="2017-08-18T10:40:00Z">
        <w:r w:rsidR="006F4F37">
          <w:rPr>
            <w:lang w:val="en-US"/>
          </w:rPr>
          <w:t>d</w:t>
        </w:r>
      </w:ins>
    </w:p>
    <w:p w:rsidR="002F2A47" w:rsidRPr="002650F7" w:rsidRDefault="00E00C8F" w:rsidP="00E00C8F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Этот элемент необходим, для управления визуализацией данных, которые поступают из коллекции объектов (как правило, таблицы базы данных).</w:t>
      </w:r>
      <w:r w:rsidR="006F6854"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</w:rPr>
        <w:t xml:space="preserve"> Выглядит </w:t>
      </w:r>
      <w:r w:rsidRPr="002650F7">
        <w:rPr>
          <w:rFonts w:ascii="Arial" w:hAnsi="Arial" w:cs="Arial"/>
          <w:sz w:val="20"/>
          <w:szCs w:val="20"/>
          <w:lang w:val="en-US"/>
        </w:rPr>
        <w:t>DatagGrid</w:t>
      </w:r>
      <w:r w:rsidRPr="002650F7">
        <w:rPr>
          <w:rFonts w:ascii="Arial" w:hAnsi="Arial" w:cs="Arial"/>
          <w:sz w:val="20"/>
          <w:szCs w:val="20"/>
        </w:rPr>
        <w:t xml:space="preserve"> как сетка со строками и ячейками.</w:t>
      </w:r>
      <w:r w:rsidR="006F6854" w:rsidRPr="002650F7">
        <w:rPr>
          <w:rFonts w:ascii="Arial" w:hAnsi="Arial" w:cs="Arial"/>
          <w:sz w:val="20"/>
          <w:szCs w:val="20"/>
        </w:rPr>
        <w:t xml:space="preserve"> И он совсем не похож на </w:t>
      </w:r>
      <w:r w:rsidR="006F6854" w:rsidRPr="002650F7">
        <w:rPr>
          <w:rFonts w:ascii="Arial" w:hAnsi="Arial" w:cs="Arial"/>
          <w:sz w:val="20"/>
          <w:szCs w:val="20"/>
          <w:lang w:val="en-US"/>
        </w:rPr>
        <w:t>Grid</w:t>
      </w:r>
      <w:r w:rsidR="006F6854" w:rsidRPr="002650F7">
        <w:rPr>
          <w:rFonts w:ascii="Arial" w:hAnsi="Arial" w:cs="Arial"/>
          <w:sz w:val="20"/>
          <w:szCs w:val="20"/>
        </w:rPr>
        <w:t xml:space="preserve">, который является компоновочным элементом управления. </w:t>
      </w:r>
    </w:p>
    <w:p w:rsidR="00E00C8F" w:rsidRPr="002650F7" w:rsidRDefault="00E00C8F" w:rsidP="00E00C8F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Кинем его на нашу вкладку и сделаем свойства </w:t>
      </w:r>
      <w:r w:rsidRPr="002650F7">
        <w:rPr>
          <w:rFonts w:ascii="Arial" w:hAnsi="Arial" w:cs="Arial"/>
          <w:sz w:val="20"/>
          <w:szCs w:val="20"/>
          <w:lang w:val="en-US"/>
        </w:rPr>
        <w:t>Layout</w:t>
      </w:r>
      <w:r w:rsidRPr="002650F7">
        <w:rPr>
          <w:rFonts w:ascii="Arial" w:hAnsi="Arial" w:cs="Arial"/>
          <w:sz w:val="20"/>
          <w:szCs w:val="20"/>
        </w:rPr>
        <w:t xml:space="preserve"> как на рисунке.</w:t>
      </w:r>
    </w:p>
    <w:p w:rsidR="00E00C8F" w:rsidRPr="002650F7" w:rsidRDefault="00E00C8F" w:rsidP="00E00C8F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377950" cy="94206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94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61" w:rsidRPr="002650F7" w:rsidRDefault="00546661" w:rsidP="00E00C8F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Остальные </w:t>
      </w:r>
      <w:r w:rsidRPr="002650F7">
        <w:rPr>
          <w:rFonts w:ascii="Arial" w:hAnsi="Arial" w:cs="Arial"/>
          <w:sz w:val="20"/>
          <w:szCs w:val="20"/>
          <w:lang w:val="en-US"/>
        </w:rPr>
        <w:t>ToolBar</w:t>
      </w:r>
      <w:r w:rsidRPr="002650F7">
        <w:rPr>
          <w:rFonts w:ascii="Arial" w:hAnsi="Arial" w:cs="Arial"/>
          <w:sz w:val="20"/>
          <w:szCs w:val="20"/>
        </w:rPr>
        <w:t xml:space="preserve">’ы Выбор </w:t>
      </w:r>
      <w:r w:rsidRPr="002650F7">
        <w:rPr>
          <w:rFonts w:ascii="Arial" w:hAnsi="Arial" w:cs="Arial"/>
          <w:sz w:val="20"/>
          <w:szCs w:val="20"/>
          <w:lang w:val="en-US"/>
        </w:rPr>
        <w:t>smtp</w:t>
      </w:r>
      <w:r w:rsidRPr="002650F7">
        <w:rPr>
          <w:rFonts w:ascii="Arial" w:hAnsi="Arial" w:cs="Arial"/>
          <w:sz w:val="20"/>
          <w:szCs w:val="20"/>
        </w:rPr>
        <w:t xml:space="preserve"> сервера, переход на вкладку Планировщик и редактирование </w:t>
      </w:r>
      <w:r w:rsidRPr="002650F7">
        <w:rPr>
          <w:rFonts w:ascii="Arial" w:hAnsi="Arial" w:cs="Arial"/>
          <w:sz w:val="20"/>
          <w:szCs w:val="20"/>
          <w:lang w:val="en-US"/>
        </w:rPr>
        <w:t>DataGrid</w:t>
      </w:r>
      <w:r w:rsidRPr="002650F7">
        <w:rPr>
          <w:rFonts w:ascii="Arial" w:hAnsi="Arial" w:cs="Arial"/>
          <w:sz w:val="20"/>
          <w:szCs w:val="20"/>
        </w:rPr>
        <w:t xml:space="preserve">, нужно будет сделать по аналогии и это будет вашим домашним заданием. </w:t>
      </w:r>
    </w:p>
    <w:p w:rsidR="00EA2E30" w:rsidRPr="002650F7" w:rsidRDefault="00EA2E30" w:rsidP="00E00C8F">
      <w:pPr>
        <w:spacing w:after="0"/>
        <w:rPr>
          <w:rFonts w:ascii="Arial" w:hAnsi="Arial" w:cs="Arial"/>
          <w:sz w:val="20"/>
          <w:szCs w:val="20"/>
        </w:rPr>
      </w:pPr>
    </w:p>
    <w:p w:rsidR="00EA2E30" w:rsidRPr="002650F7" w:rsidRDefault="00EA2E30" w:rsidP="002650F7">
      <w:pPr>
        <w:pStyle w:val="2"/>
      </w:pPr>
      <w:r w:rsidRPr="002650F7">
        <w:t>Calendar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Теперь переходим на вкладку «Планировщик» и добавляем на неё элемент календарь. Календарь нам нужен, что бы выбрать даты, на которые будет запланированна рассылка писем. </w:t>
      </w:r>
    </w:p>
    <w:p w:rsidR="00EA2E30" w:rsidRPr="002650F7" w:rsidRDefault="00DF66B8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Поместим</w:t>
      </w:r>
      <w:r w:rsidR="00EA2E30" w:rsidRPr="002650F7">
        <w:rPr>
          <w:rFonts w:ascii="Arial" w:hAnsi="Arial" w:cs="Arial"/>
          <w:sz w:val="20"/>
          <w:szCs w:val="20"/>
        </w:rPr>
        <w:t xml:space="preserve"> календарь на вкладке слева.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Для того, что бы у нас появилась возможность</w:t>
      </w:r>
      <w:r w:rsidR="00DF66B8" w:rsidRPr="002650F7">
        <w:rPr>
          <w:rFonts w:ascii="Arial" w:hAnsi="Arial" w:cs="Arial"/>
          <w:sz w:val="20"/>
          <w:szCs w:val="20"/>
        </w:rPr>
        <w:t>,</w:t>
      </w:r>
      <w:r w:rsidRPr="002650F7">
        <w:rPr>
          <w:rFonts w:ascii="Arial" w:hAnsi="Arial" w:cs="Arial"/>
          <w:sz w:val="20"/>
          <w:szCs w:val="20"/>
        </w:rPr>
        <w:t xml:space="preserve"> выбирать сразу несколько дат в свойствах в категории </w:t>
      </w:r>
      <w:r w:rsidRPr="002650F7">
        <w:rPr>
          <w:rFonts w:ascii="Arial" w:hAnsi="Arial" w:cs="Arial"/>
          <w:sz w:val="20"/>
          <w:szCs w:val="20"/>
          <w:lang w:val="en-US"/>
        </w:rPr>
        <w:t>Miscellaneous</w:t>
      </w:r>
      <w:r w:rsidRPr="002650F7">
        <w:rPr>
          <w:rFonts w:ascii="Arial" w:hAnsi="Arial" w:cs="Arial"/>
          <w:sz w:val="20"/>
          <w:szCs w:val="20"/>
        </w:rPr>
        <w:t xml:space="preserve"> выберем свойство </w:t>
      </w:r>
      <w:r w:rsidRPr="002650F7">
        <w:rPr>
          <w:rFonts w:ascii="Arial" w:hAnsi="Arial" w:cs="Arial"/>
          <w:sz w:val="20"/>
          <w:szCs w:val="20"/>
          <w:lang w:val="en-US"/>
        </w:rPr>
        <w:t>SelectionMode</w:t>
      </w:r>
      <w:r w:rsidRPr="002650F7">
        <w:rPr>
          <w:rFonts w:ascii="Arial" w:hAnsi="Arial" w:cs="Arial"/>
          <w:sz w:val="20"/>
          <w:szCs w:val="20"/>
        </w:rPr>
        <w:t xml:space="preserve"> и установим его в </w:t>
      </w:r>
      <w:r w:rsidRPr="002650F7">
        <w:rPr>
          <w:rFonts w:ascii="Arial" w:hAnsi="Arial" w:cs="Arial"/>
          <w:sz w:val="20"/>
          <w:szCs w:val="20"/>
          <w:lang w:val="en-US"/>
        </w:rPr>
        <w:t>MultipleRange</w:t>
      </w:r>
      <w:r w:rsidR="00DF66B8" w:rsidRPr="002650F7">
        <w:rPr>
          <w:rFonts w:ascii="Arial" w:hAnsi="Arial" w:cs="Arial"/>
          <w:sz w:val="20"/>
          <w:szCs w:val="20"/>
        </w:rPr>
        <w:t>.</w:t>
      </w:r>
    </w:p>
    <w:p w:rsidR="00EA2E30" w:rsidRPr="002650F7" w:rsidRDefault="00EA2E30" w:rsidP="00EA2E30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469390" cy="2985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9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30" w:rsidRPr="00525AB1" w:rsidRDefault="00EA2E30" w:rsidP="00EA2E30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По умолчанию календарь выбирает сегодняшнюю дату. Пока мы не будем организовывать сложную рассылку. Ограничемся одним днем.</w:t>
      </w:r>
      <w:ins w:id="25" w:author="SVFrolov" w:date="2017-08-18T16:22:00Z">
        <w:r w:rsidR="003C38B1" w:rsidRPr="003C38B1">
          <w:rPr>
            <w:rFonts w:ascii="Arial" w:hAnsi="Arial" w:cs="Arial"/>
            <w:sz w:val="20"/>
            <w:szCs w:val="20"/>
            <w:rPrChange w:id="26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Значение свойства</w:t>
        </w:r>
        <w:r w:rsidR="00525AB1">
          <w:rPr>
            <w:rFonts w:ascii="Arial" w:hAnsi="Arial" w:cs="Arial"/>
            <w:sz w:val="20"/>
            <w:szCs w:val="20"/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</w:rPr>
          <w:t>Name</w:t>
        </w:r>
        <w:r w:rsidR="003C38B1" w:rsidRPr="003C38B1">
          <w:rPr>
            <w:rFonts w:ascii="Arial" w:hAnsi="Arial" w:cs="Arial"/>
            <w:sz w:val="20"/>
            <w:szCs w:val="20"/>
            <w:rPrChange w:id="27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для</w:t>
        </w:r>
        <w:r w:rsidR="00525AB1">
          <w:rPr>
            <w:rFonts w:ascii="Arial" w:hAnsi="Arial" w:cs="Arial"/>
            <w:sz w:val="20"/>
            <w:szCs w:val="20"/>
          </w:rPr>
          <w:t xml:space="preserve"> </w:t>
        </w:r>
        <w:r w:rsidR="00525AB1" w:rsidRPr="00525AB1">
          <w:rPr>
            <w:rFonts w:ascii="Arial" w:hAnsi="Arial" w:cs="Arial"/>
            <w:sz w:val="20"/>
            <w:szCs w:val="20"/>
          </w:rPr>
          <w:t>Calendar</w:t>
        </w:r>
        <w:r w:rsidR="003C38B1" w:rsidRPr="003C38B1">
          <w:rPr>
            <w:rFonts w:ascii="Arial" w:hAnsi="Arial" w:cs="Arial"/>
            <w:sz w:val="20"/>
            <w:szCs w:val="20"/>
            <w:rPrChange w:id="28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– </w:t>
        </w:r>
        <w:r w:rsidR="00525AB1" w:rsidRPr="00525AB1">
          <w:rPr>
            <w:rFonts w:ascii="Arial" w:hAnsi="Arial" w:cs="Arial"/>
            <w:sz w:val="20"/>
            <w:szCs w:val="20"/>
            <w:lang w:val="en-US"/>
          </w:rPr>
          <w:t>cldSchedulDateTimes</w:t>
        </w:r>
        <w:r w:rsidR="003C38B1" w:rsidRPr="003C38B1">
          <w:rPr>
            <w:rFonts w:ascii="Arial" w:hAnsi="Arial" w:cs="Arial"/>
            <w:sz w:val="20"/>
            <w:szCs w:val="20"/>
            <w:rPrChange w:id="29" w:author="SVFrolov" w:date="2017-08-18T16:2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. </w:t>
        </w:r>
      </w:ins>
    </w:p>
    <w:p w:rsidR="00EA2E30" w:rsidRPr="002650F7" w:rsidRDefault="00EA2E30" w:rsidP="00E00C8F">
      <w:pPr>
        <w:spacing w:after="0"/>
        <w:rPr>
          <w:rFonts w:ascii="Arial" w:hAnsi="Arial" w:cs="Arial"/>
          <w:sz w:val="20"/>
          <w:szCs w:val="20"/>
        </w:rPr>
      </w:pPr>
    </w:p>
    <w:p w:rsidR="00546661" w:rsidRPr="00805DC0" w:rsidRDefault="00C27CEE" w:rsidP="00805DC0">
      <w:pPr>
        <w:pStyle w:val="2"/>
      </w:pPr>
      <w:r w:rsidRPr="00805DC0">
        <w:t>TextBox</w:t>
      </w:r>
    </w:p>
    <w:p w:rsidR="00C27CEE" w:rsidRPr="002650F7" w:rsidRDefault="00C27CEE" w:rsidP="00C27CEE">
      <w:pPr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Что бы задать время рассылки, лучше всего подошел бы </w:t>
      </w:r>
      <w:r w:rsidRPr="002650F7">
        <w:rPr>
          <w:rFonts w:ascii="Arial" w:hAnsi="Arial" w:cs="Arial"/>
          <w:sz w:val="20"/>
          <w:szCs w:val="20"/>
          <w:lang w:val="en-US"/>
        </w:rPr>
        <w:t>TimePicker</w:t>
      </w:r>
      <w:r w:rsidRPr="002650F7">
        <w:rPr>
          <w:rFonts w:ascii="Arial" w:hAnsi="Arial" w:cs="Arial"/>
          <w:sz w:val="20"/>
          <w:szCs w:val="20"/>
        </w:rPr>
        <w:t xml:space="preserve">, но его нет в стандартной библиотеке контролов. Что бы его получить надо скачать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</w:t>
      </w:r>
      <w:r w:rsidRPr="002650F7">
        <w:rPr>
          <w:rFonts w:ascii="Arial" w:hAnsi="Arial" w:cs="Arial"/>
          <w:sz w:val="20"/>
          <w:szCs w:val="20"/>
          <w:lang w:val="en-US"/>
        </w:rPr>
        <w:t>Toolkit</w:t>
      </w:r>
      <w:r w:rsidRPr="002650F7">
        <w:rPr>
          <w:rFonts w:ascii="Arial" w:hAnsi="Arial" w:cs="Arial"/>
          <w:sz w:val="20"/>
          <w:szCs w:val="20"/>
        </w:rPr>
        <w:t xml:space="preserve">, сейчас заниматься этим не будем. Скачать и установить </w:t>
      </w:r>
      <w:r w:rsidRPr="002650F7">
        <w:rPr>
          <w:rFonts w:ascii="Arial" w:hAnsi="Arial" w:cs="Arial"/>
          <w:sz w:val="20"/>
          <w:szCs w:val="20"/>
          <w:lang w:val="en-US"/>
        </w:rPr>
        <w:t>Toolkit</w:t>
      </w:r>
      <w:r w:rsidRPr="002650F7">
        <w:rPr>
          <w:rFonts w:ascii="Arial" w:hAnsi="Arial" w:cs="Arial"/>
          <w:sz w:val="20"/>
          <w:szCs w:val="20"/>
        </w:rPr>
        <w:t xml:space="preserve"> будет домашним заданием. А сейчас разместим </w:t>
      </w:r>
      <w:r w:rsidRPr="002650F7">
        <w:rPr>
          <w:rFonts w:ascii="Arial" w:hAnsi="Arial" w:cs="Arial"/>
          <w:sz w:val="20"/>
          <w:szCs w:val="20"/>
          <w:lang w:val="en-US"/>
        </w:rPr>
        <w:t>TextBox</w:t>
      </w:r>
      <w:r w:rsidRPr="002650F7">
        <w:rPr>
          <w:rFonts w:ascii="Arial" w:hAnsi="Arial" w:cs="Arial"/>
          <w:sz w:val="20"/>
          <w:szCs w:val="20"/>
        </w:rPr>
        <w:t xml:space="preserve"> прямо под календарем и сделаем его длину как у календаря.  Свойство </w:t>
      </w:r>
      <w:r w:rsidRPr="002650F7">
        <w:rPr>
          <w:rFonts w:ascii="Arial" w:hAnsi="Arial" w:cs="Arial"/>
          <w:sz w:val="20"/>
          <w:szCs w:val="20"/>
          <w:lang w:val="en-US"/>
        </w:rPr>
        <w:t>Name</w:t>
      </w:r>
      <w:r w:rsidRPr="002650F7">
        <w:rPr>
          <w:rFonts w:ascii="Arial" w:hAnsi="Arial" w:cs="Arial"/>
          <w:sz w:val="20"/>
          <w:szCs w:val="20"/>
        </w:rPr>
        <w:t xml:space="preserve"> сделаем tbTimePicker.</w:t>
      </w:r>
    </w:p>
    <w:p w:rsidR="00C27CEE" w:rsidRPr="002650F7" w:rsidRDefault="00C27CEE" w:rsidP="002650F7">
      <w:pPr>
        <w:pStyle w:val="2"/>
      </w:pPr>
      <w:r w:rsidRPr="002650F7">
        <w:t>Опять Button</w:t>
      </w:r>
    </w:p>
    <w:p w:rsidR="00C27CEE" w:rsidRPr="002650F7" w:rsidRDefault="00C27CEE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Нам нужно две кнопки, которые разместим под </w:t>
      </w:r>
      <w:r w:rsidRPr="002650F7">
        <w:rPr>
          <w:rFonts w:ascii="Arial" w:hAnsi="Arial" w:cs="Arial"/>
          <w:sz w:val="20"/>
          <w:szCs w:val="20"/>
          <w:lang w:val="en-US"/>
        </w:rPr>
        <w:t>TextBox</w:t>
      </w:r>
      <w:r w:rsidRPr="002650F7">
        <w:rPr>
          <w:rFonts w:ascii="Arial" w:hAnsi="Arial" w:cs="Arial"/>
          <w:sz w:val="20"/>
          <w:szCs w:val="20"/>
        </w:rPr>
        <w:t xml:space="preserve">’ом. По длине сделаем их как календарь и текстбокс. Назовем их «Отправить запланированно» и «Отправить сразу» свойства </w:t>
      </w:r>
      <w:r w:rsidRPr="002650F7">
        <w:rPr>
          <w:rFonts w:ascii="Arial" w:hAnsi="Arial" w:cs="Arial"/>
          <w:sz w:val="20"/>
          <w:szCs w:val="20"/>
          <w:lang w:val="en-US"/>
        </w:rPr>
        <w:t>Name</w:t>
      </w:r>
      <w:r w:rsidRPr="002650F7">
        <w:rPr>
          <w:rFonts w:ascii="Arial" w:hAnsi="Arial" w:cs="Arial"/>
          <w:sz w:val="20"/>
          <w:szCs w:val="20"/>
        </w:rPr>
        <w:t xml:space="preserve"> зададим </w:t>
      </w:r>
      <w:r w:rsidR="009546C7" w:rsidRPr="002650F7">
        <w:rPr>
          <w:rFonts w:ascii="Arial" w:hAnsi="Arial" w:cs="Arial"/>
          <w:sz w:val="20"/>
          <w:szCs w:val="20"/>
        </w:rPr>
        <w:t>btnSend и btnSendAtOnce соответственно.</w:t>
      </w:r>
    </w:p>
    <w:p w:rsidR="009546C7" w:rsidRPr="002650F7" w:rsidRDefault="009546C7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Сделаем такую вещь, добавим маленькую иконку рядом с текстом картинки, благо </w:t>
      </w:r>
      <w:r w:rsidRPr="002650F7">
        <w:rPr>
          <w:rFonts w:ascii="Arial" w:hAnsi="Arial" w:cs="Arial"/>
          <w:sz w:val="20"/>
          <w:szCs w:val="20"/>
          <w:lang w:val="en-US"/>
        </w:rPr>
        <w:t>WPF</w:t>
      </w:r>
      <w:r w:rsidRPr="002650F7">
        <w:rPr>
          <w:rFonts w:ascii="Arial" w:hAnsi="Arial" w:cs="Arial"/>
          <w:sz w:val="20"/>
          <w:szCs w:val="20"/>
        </w:rPr>
        <w:t xml:space="preserve"> позволяет это сделать.</w:t>
      </w:r>
    </w:p>
    <w:p w:rsidR="009546C7" w:rsidRPr="002650F7" w:rsidRDefault="009546C7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Свойство </w:t>
      </w:r>
      <w:r w:rsidRPr="002650F7">
        <w:rPr>
          <w:rFonts w:ascii="Arial" w:hAnsi="Arial" w:cs="Arial"/>
          <w:sz w:val="20"/>
          <w:szCs w:val="20"/>
          <w:lang w:val="en-US"/>
        </w:rPr>
        <w:t>Content</w:t>
      </w:r>
      <w:r w:rsidRPr="002650F7">
        <w:rPr>
          <w:rFonts w:ascii="Arial" w:hAnsi="Arial" w:cs="Arial"/>
          <w:sz w:val="20"/>
          <w:szCs w:val="20"/>
        </w:rPr>
        <w:t xml:space="preserve"> позволяет присвоить ему элемент </w:t>
      </w:r>
      <w:r w:rsidRPr="002650F7">
        <w:rPr>
          <w:rFonts w:ascii="Arial" w:hAnsi="Arial" w:cs="Arial"/>
          <w:sz w:val="20"/>
          <w:szCs w:val="20"/>
          <w:lang w:val="en-US"/>
        </w:rPr>
        <w:t>StackPanel</w:t>
      </w:r>
      <w:r w:rsidRPr="002650F7">
        <w:rPr>
          <w:rFonts w:ascii="Arial" w:hAnsi="Arial" w:cs="Arial"/>
          <w:sz w:val="20"/>
          <w:szCs w:val="20"/>
        </w:rPr>
        <w:t xml:space="preserve">, который в свою очередь будет содержать элемент </w:t>
      </w:r>
      <w:r w:rsidRPr="002650F7">
        <w:rPr>
          <w:rFonts w:ascii="Arial" w:hAnsi="Arial" w:cs="Arial"/>
          <w:sz w:val="20"/>
          <w:szCs w:val="20"/>
          <w:lang w:val="en-US"/>
        </w:rPr>
        <w:t>Image</w:t>
      </w:r>
      <w:r w:rsidRPr="002650F7">
        <w:rPr>
          <w:rFonts w:ascii="Arial" w:hAnsi="Arial" w:cs="Arial"/>
          <w:sz w:val="20"/>
          <w:szCs w:val="20"/>
        </w:rPr>
        <w:t xml:space="preserve"> и элемент </w:t>
      </w:r>
      <w:r w:rsidRPr="002650F7">
        <w:rPr>
          <w:rFonts w:ascii="Arial" w:hAnsi="Arial" w:cs="Arial"/>
          <w:sz w:val="20"/>
          <w:szCs w:val="20"/>
          <w:lang w:val="en-US"/>
        </w:rPr>
        <w:t>TextBlock</w:t>
      </w:r>
      <w:r w:rsidRPr="002650F7">
        <w:rPr>
          <w:rFonts w:ascii="Arial" w:hAnsi="Arial" w:cs="Arial"/>
          <w:sz w:val="20"/>
          <w:szCs w:val="20"/>
        </w:rPr>
        <w:t xml:space="preserve">. Добавим в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 соответствующий кнопке «Отправить запланированно» следующий код.</w:t>
      </w:r>
    </w:p>
    <w:p w:rsidR="009546C7" w:rsidRPr="002650F7" w:rsidRDefault="009546C7" w:rsidP="009546C7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Наша цель поместить красивую иконку на нашу кнопку. Проще всего сделать это через </w:t>
      </w:r>
      <w:r w:rsidRPr="002650F7">
        <w:rPr>
          <w:rFonts w:ascii="Arial" w:hAnsi="Arial" w:cs="Arial"/>
          <w:sz w:val="20"/>
          <w:szCs w:val="20"/>
          <w:lang w:val="en-US"/>
        </w:rPr>
        <w:t>XAML</w:t>
      </w:r>
      <w:r w:rsidRPr="002650F7">
        <w:rPr>
          <w:rFonts w:ascii="Arial" w:hAnsi="Arial" w:cs="Arial"/>
          <w:sz w:val="20"/>
          <w:szCs w:val="20"/>
        </w:rPr>
        <w:t xml:space="preserve">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9546C7" w:rsidRPr="002650F7" w:rsidTr="00B97A30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x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: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Name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="btnSend"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HorizontalAlignment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="Left"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="0,213,0,0"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="Top"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="179"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RenderTransformOrigin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="-1.12,-0.727"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Click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="btnSend_Click"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="25"&gt;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Button.Content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StackPanel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Orientation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="Horizontal"&gt;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Image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Source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="Images/clock.png"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Width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="16"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Height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="16" /&gt;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TextBlock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Margin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="3,0,0,0"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Text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Отправить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запланированно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 xml:space="preserve"> VerticalAlignment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="Center" /&gt;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StackPanel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Button.Content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  <w:p w:rsidR="009546C7" w:rsidRPr="002650F7" w:rsidRDefault="009546C7" w:rsidP="009546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&lt;/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</w:rPr>
              <w:t>Button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</w:rPr>
              <w:t>&gt;</w:t>
            </w:r>
          </w:p>
        </w:tc>
      </w:tr>
    </w:tbl>
    <w:p w:rsidR="009546C7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Должно получиться как-то так</w:t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1052830" cy="147495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4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C7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>Добавить картинку ко второй кнопке, будет домашним заданием.</w:t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</w:p>
    <w:p w:rsidR="00992876" w:rsidRPr="002650F7" w:rsidRDefault="00992876" w:rsidP="002650F7">
      <w:pPr>
        <w:pStyle w:val="2"/>
      </w:pPr>
      <w:r w:rsidRPr="002650F7">
        <w:t>RichTextBox</w:t>
      </w:r>
    </w:p>
    <w:p w:rsidR="00992876" w:rsidRPr="002650F7" w:rsidRDefault="00992876" w:rsidP="00992876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Открываем вкладку «Редактор текста» и просто кидаем на неё элекмент </w:t>
      </w:r>
      <w:r w:rsidRPr="002650F7">
        <w:rPr>
          <w:rFonts w:ascii="Arial" w:hAnsi="Arial" w:cs="Arial"/>
          <w:sz w:val="20"/>
          <w:szCs w:val="20"/>
          <w:lang w:val="en-US"/>
        </w:rPr>
        <w:t>RichTextBox</w:t>
      </w:r>
      <w:r w:rsidRPr="002650F7">
        <w:rPr>
          <w:rFonts w:ascii="Arial" w:hAnsi="Arial" w:cs="Arial"/>
          <w:sz w:val="20"/>
          <w:szCs w:val="20"/>
        </w:rPr>
        <w:t xml:space="preserve">. В свойствах </w:t>
      </w:r>
      <w:r w:rsidRPr="002650F7">
        <w:rPr>
          <w:rFonts w:ascii="Arial" w:hAnsi="Arial" w:cs="Arial"/>
          <w:sz w:val="20"/>
          <w:szCs w:val="20"/>
          <w:lang w:val="en-US"/>
        </w:rPr>
        <w:t xml:space="preserve">Layout </w:t>
      </w:r>
      <w:r w:rsidRPr="002650F7">
        <w:rPr>
          <w:rFonts w:ascii="Arial" w:hAnsi="Arial" w:cs="Arial"/>
          <w:sz w:val="20"/>
          <w:szCs w:val="20"/>
        </w:rPr>
        <w:t xml:space="preserve">делаем так </w:t>
      </w:r>
    </w:p>
    <w:p w:rsidR="00DF66B8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97935" cy="944880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445" cy="94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876" w:rsidRPr="002650F7" w:rsidRDefault="00992876" w:rsidP="00C27CEE">
      <w:pPr>
        <w:spacing w:after="0"/>
        <w:rPr>
          <w:rFonts w:ascii="Arial" w:hAnsi="Arial" w:cs="Arial"/>
          <w:sz w:val="20"/>
          <w:szCs w:val="20"/>
        </w:rPr>
      </w:pPr>
    </w:p>
    <w:p w:rsidR="00DF66B8" w:rsidRPr="00F241CF" w:rsidRDefault="00DF66B8" w:rsidP="00DF66B8">
      <w:pPr>
        <w:spacing w:after="0"/>
        <w:rPr>
          <w:rFonts w:ascii="Arial" w:hAnsi="Arial" w:cs="Arial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</w:rPr>
        <w:t xml:space="preserve">На этом визуальная часть нашего прототипа закончена. Можно показывать потенциальному заказчику или начальнику. </w:t>
      </w:r>
    </w:p>
    <w:p w:rsidR="00E33916" w:rsidRPr="00F241CF" w:rsidRDefault="00E33916" w:rsidP="00DF66B8">
      <w:pPr>
        <w:spacing w:after="0"/>
        <w:rPr>
          <w:rFonts w:ascii="Arial" w:hAnsi="Arial" w:cs="Arial"/>
          <w:sz w:val="20"/>
          <w:szCs w:val="20"/>
        </w:rPr>
      </w:pPr>
    </w:p>
    <w:p w:rsidR="00E33916" w:rsidRPr="002650F7" w:rsidRDefault="00E33916" w:rsidP="002650F7">
      <w:pPr>
        <w:pStyle w:val="1"/>
      </w:pPr>
      <w:r w:rsidRPr="002650F7">
        <w:t>Привязка к данным.</w:t>
      </w:r>
    </w:p>
    <w:p w:rsidR="00E33916" w:rsidRPr="002650F7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33916" w:rsidRPr="002650F7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Моё мнение, что прототип, всё-таки должен уметь, что-то делать. Тем более тестовое приложение, которое отправляет письма, у нас уже есть. Осталось только код по отправке писем перенести из тестового проекта в основной проект и адаптировать его. Помимо адаптации кода по отправке писем, надо подключить базу данных с одной таблицей и загрузить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em</w:t>
      </w:r>
      <w:del w:id="30" w:author="SVFrolov" w:date="2017-08-18T13:07:00Z">
        <w:r w:rsidRPr="002650F7" w:rsidDel="00785C69">
          <w:rPr>
            <w:rFonts w:ascii="Arial" w:hAnsi="Arial" w:cs="Arial"/>
            <w:sz w:val="20"/>
            <w:szCs w:val="20"/>
            <w:lang w:val="en-US" w:eastAsia="ru-RU"/>
          </w:rPr>
          <w:delText>e</w:delText>
        </w:r>
      </w:del>
      <w:ins w:id="31" w:author="SVFrolov" w:date="2017-08-18T13:07:00Z">
        <w:r w:rsidR="00785C69">
          <w:rPr>
            <w:rFonts w:ascii="Arial" w:hAnsi="Arial" w:cs="Arial"/>
            <w:sz w:val="20"/>
            <w:szCs w:val="20"/>
            <w:lang w:val="en-US" w:eastAsia="ru-RU"/>
          </w:rPr>
          <w:t>a</w:t>
        </w:r>
      </w:ins>
      <w:r w:rsidRPr="002650F7">
        <w:rPr>
          <w:rFonts w:ascii="Arial" w:hAnsi="Arial" w:cs="Arial"/>
          <w:sz w:val="20"/>
          <w:szCs w:val="20"/>
          <w:lang w:val="en-US" w:eastAsia="ru-RU"/>
        </w:rPr>
        <w:t>il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’ы адресатов в проект. </w:t>
      </w:r>
    </w:p>
    <w:p w:rsidR="00E33916" w:rsidRPr="002650F7" w:rsidRDefault="00E33916" w:rsidP="00E33916">
      <w:pPr>
        <w:pStyle w:val="2"/>
        <w:rPr>
          <w:rFonts w:ascii="Arial" w:hAnsi="Arial" w:cs="Arial"/>
          <w:sz w:val="20"/>
          <w:szCs w:val="20"/>
          <w:lang w:eastAsia="ru-RU"/>
        </w:rPr>
      </w:pPr>
    </w:p>
    <w:p w:rsidR="00E33916" w:rsidRPr="002650F7" w:rsidRDefault="00E33916" w:rsidP="002650F7">
      <w:pPr>
        <w:pStyle w:val="2"/>
        <w:spacing w:before="0"/>
      </w:pPr>
      <w:r w:rsidRPr="002650F7">
        <w:t>Привязка к данным ComboBox.</w:t>
      </w:r>
    </w:p>
    <w:p w:rsidR="00E33916" w:rsidRDefault="00E33916" w:rsidP="002650F7">
      <w:pPr>
        <w:spacing w:after="0"/>
        <w:rPr>
          <w:rFonts w:ascii="Arial" w:hAnsi="Arial" w:cs="Arial"/>
          <w:color w:val="000000"/>
          <w:sz w:val="20"/>
          <w:szCs w:val="20"/>
        </w:rPr>
      </w:pPr>
      <w:r w:rsidRPr="002650F7">
        <w:rPr>
          <w:rFonts w:ascii="Arial" w:hAnsi="Arial" w:cs="Arial"/>
          <w:sz w:val="20"/>
          <w:szCs w:val="20"/>
          <w:lang w:eastAsia="ru-RU"/>
        </w:rPr>
        <w:t xml:space="preserve">Перед тем, как заниматься данными из базы данных, сделаем более простую операцию, привяжем к нашему </w:t>
      </w:r>
      <w:r w:rsidRPr="002650F7">
        <w:rPr>
          <w:rFonts w:ascii="Arial" w:hAnsi="Arial" w:cs="Arial"/>
          <w:sz w:val="20"/>
          <w:szCs w:val="20"/>
          <w:lang w:val="en-US" w:eastAsia="ru-RU"/>
        </w:rPr>
        <w:t>ComboBox</w:t>
      </w:r>
      <w:r w:rsidRPr="002650F7">
        <w:rPr>
          <w:rFonts w:ascii="Arial" w:hAnsi="Arial" w:cs="Arial"/>
          <w:sz w:val="20"/>
          <w:szCs w:val="20"/>
          <w:lang w:eastAsia="ru-RU"/>
        </w:rPr>
        <w:t xml:space="preserve"> </w:t>
      </w:r>
      <w:r w:rsidRPr="002650F7">
        <w:rPr>
          <w:rFonts w:ascii="Arial" w:hAnsi="Arial" w:cs="Arial"/>
          <w:color w:val="000000"/>
          <w:sz w:val="20"/>
          <w:szCs w:val="20"/>
        </w:rPr>
        <w:t>cbSenderSelect</w:t>
      </w:r>
      <w:r w:rsidR="002650F7" w:rsidRPr="002650F7">
        <w:rPr>
          <w:rFonts w:ascii="Arial" w:hAnsi="Arial" w:cs="Arial"/>
          <w:color w:val="000000"/>
          <w:sz w:val="20"/>
          <w:szCs w:val="20"/>
        </w:rPr>
        <w:t xml:space="preserve"> </w:t>
      </w:r>
      <w:r w:rsidR="002650F7">
        <w:rPr>
          <w:rFonts w:ascii="Arial" w:hAnsi="Arial" w:cs="Arial"/>
          <w:color w:val="000000"/>
          <w:sz w:val="20"/>
          <w:szCs w:val="20"/>
        </w:rPr>
        <w:t>данные по адресатам.</w:t>
      </w:r>
    </w:p>
    <w:p w:rsidR="002650F7" w:rsidRPr="002650F7" w:rsidRDefault="002650F7" w:rsidP="002650F7">
      <w:pPr>
        <w:spacing w:after="0"/>
      </w:pPr>
      <w:r>
        <w:rPr>
          <w:rFonts w:ascii="Arial" w:hAnsi="Arial" w:cs="Arial"/>
          <w:color w:val="000000"/>
          <w:sz w:val="20"/>
          <w:szCs w:val="20"/>
        </w:rPr>
        <w:t xml:space="preserve">Добавим статический класс, назовем его </w:t>
      </w:r>
      <w:r w:rsidRPr="002650F7">
        <w:t>VariablesClass</w:t>
      </w:r>
      <w:r>
        <w:t>: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650F7" w:rsidRPr="002650F7" w:rsidTr="001802D1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public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VariablesClass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public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 Senders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get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return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dicSenders;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private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static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&gt; dicSenders =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new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Dictionary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50F7">
              <w:rPr>
                <w:rFonts w:ascii="Arial" w:hAnsi="Arial" w:cs="Arial"/>
                <w:color w:val="0000FF"/>
                <w:sz w:val="16"/>
                <w:szCs w:val="16"/>
                <w:lang w:val="en-US"/>
              </w:rPr>
              <w:t>string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&gt;()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"79257443993@yandex.ru"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PasswordClass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.getPassword(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1234l;i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},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    { 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"sok74@yandex.ru"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,</w:t>
            </w:r>
            <w:r w:rsidRPr="002650F7">
              <w:rPr>
                <w:rFonts w:ascii="Arial" w:hAnsi="Arial" w:cs="Arial"/>
                <w:color w:val="2B91AF"/>
                <w:sz w:val="16"/>
                <w:szCs w:val="16"/>
                <w:lang w:val="en-US"/>
              </w:rPr>
              <w:t>PasswordClass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.getPassword(</w:t>
            </w:r>
            <w:r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";liq34tjk</w:t>
            </w:r>
            <w:r w:rsidRPr="002650F7">
              <w:rPr>
                <w:rFonts w:ascii="Arial" w:hAnsi="Arial" w:cs="Arial"/>
                <w:color w:val="A31515"/>
                <w:sz w:val="16"/>
                <w:szCs w:val="16"/>
                <w:lang w:val="en-US"/>
              </w:rPr>
              <w:t>"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}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>};</w:t>
            </w:r>
          </w:p>
          <w:p w:rsidR="002650F7" w:rsidRPr="002650F7" w:rsidRDefault="002650F7" w:rsidP="002650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650F7">
              <w:rPr>
                <w:rFonts w:ascii="Arial" w:hAnsi="Arial" w:cs="Arial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2650F7" w:rsidRPr="000062B1" w:rsidRDefault="002650F7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>Здесь мы храним возможных отправителей электронных писем.</w:t>
      </w:r>
      <w:del w:id="32" w:author="SVFrolov" w:date="2017-08-18T14:57:00Z">
        <w:r w:rsidRPr="000316E0" w:rsidDel="000062B1">
          <w:rPr>
            <w:rFonts w:ascii="Arial" w:hAnsi="Arial" w:cs="Arial"/>
            <w:sz w:val="20"/>
            <w:szCs w:val="20"/>
          </w:rPr>
          <w:delText xml:space="preserve"> </w:delText>
        </w:r>
      </w:del>
    </w:p>
    <w:p w:rsidR="002650F7" w:rsidRPr="000316E0" w:rsidRDefault="002650F7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lastRenderedPageBreak/>
        <w:t xml:space="preserve">Так как я уже говорил, что хранить в одном файле логин ящика и его пароль это очень плохая затея, даже для учебных и тестовых проектов, поэтому добавим в наш проект ещё один статический класс с двумя статическими </w:t>
      </w:r>
      <w:r w:rsidR="00F26A55" w:rsidRPr="000316E0">
        <w:rPr>
          <w:rFonts w:ascii="Arial" w:hAnsi="Arial" w:cs="Arial"/>
          <w:sz w:val="20"/>
          <w:szCs w:val="20"/>
        </w:rPr>
        <w:t>методами.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F26A55" w:rsidRPr="002650F7" w:rsidTr="001802D1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На вход подаем зашифрованный пароль, на выходе получаем пароль для email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PasswordClass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getPassword(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p_sPassw)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password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p_sPassw)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 = a;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ch--;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password += ch;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password;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На вход подаем пароль, на выходе получаем зашифрованный пароль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&lt;param name="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p_sPassword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"&gt;&lt;/param&gt;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0316E0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&lt;returns&gt;&lt;/returns&gt;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getCodPassword(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p_sPassword)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sCode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p_sPassword)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 = a;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ch++;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sCode += ch;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0316E0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sCode;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F26A55" w:rsidRPr="00F26A55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F26A55" w:rsidRPr="000316E0" w:rsidRDefault="00F26A55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 xml:space="preserve">Понимаю, что подобный метод шифровки пароля от честных людей, но как защита от случайного попадания пароля в руки недоброжелателя вполне подходит. Те, кто хочет организовать серьёзную шифровку паролей, можете поискать в интернете, как это делается. Серьезная организация шифрования паролей выходит за рамки нашего проекта, поэтмоу ограничемся вот такой-вот примитивной защитой. </w:t>
      </w:r>
    </w:p>
    <w:p w:rsidR="000316E0" w:rsidRPr="000316E0" w:rsidRDefault="000316E0" w:rsidP="002650F7">
      <w:pPr>
        <w:spacing w:after="0"/>
        <w:rPr>
          <w:rFonts w:ascii="Arial" w:hAnsi="Arial" w:cs="Arial"/>
          <w:sz w:val="20"/>
          <w:szCs w:val="20"/>
        </w:rPr>
      </w:pPr>
    </w:p>
    <w:p w:rsidR="000316E0" w:rsidRPr="00F241CF" w:rsidRDefault="000316E0" w:rsidP="002650F7">
      <w:pPr>
        <w:spacing w:after="0"/>
        <w:rPr>
          <w:rFonts w:ascii="Arial" w:hAnsi="Arial" w:cs="Arial"/>
          <w:sz w:val="20"/>
          <w:szCs w:val="20"/>
        </w:rPr>
      </w:pPr>
      <w:r w:rsidRPr="000316E0">
        <w:rPr>
          <w:rFonts w:ascii="Arial" w:hAnsi="Arial" w:cs="Arial"/>
          <w:sz w:val="20"/>
          <w:szCs w:val="20"/>
        </w:rPr>
        <w:t xml:space="preserve">Теперь осталось привязать коллекцию </w:t>
      </w:r>
      <w:r w:rsidRPr="000316E0">
        <w:rPr>
          <w:rFonts w:ascii="Arial" w:hAnsi="Arial" w:cs="Arial"/>
          <w:sz w:val="20"/>
          <w:szCs w:val="20"/>
          <w:lang w:val="en-US"/>
        </w:rPr>
        <w:t>Senders</w:t>
      </w:r>
      <w:r w:rsidRPr="000316E0">
        <w:rPr>
          <w:rFonts w:ascii="Arial" w:hAnsi="Arial" w:cs="Arial"/>
          <w:sz w:val="20"/>
          <w:szCs w:val="20"/>
        </w:rPr>
        <w:t xml:space="preserve"> к ComboBox.</w:t>
      </w:r>
    </w:p>
    <w:p w:rsidR="000316E0" w:rsidRPr="000062B1" w:rsidRDefault="000316E0" w:rsidP="002650F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Добавляем вот такой вот код в конструкто</w:t>
      </w:r>
      <w:r w:rsidR="00F1332A"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</w:rPr>
        <w:t xml:space="preserve"> основного класса нашего проекта  </w:t>
      </w:r>
      <w:r>
        <w:rPr>
          <w:rFonts w:ascii="Arial" w:hAnsi="Arial" w:cs="Arial"/>
          <w:sz w:val="20"/>
          <w:szCs w:val="20"/>
          <w:lang w:val="en-US"/>
        </w:rPr>
        <w:t>WPFMailSender</w:t>
      </w:r>
      <w:ins w:id="33" w:author="SVFrolov" w:date="2017-08-18T14:57:00Z">
        <w:r w:rsidR="000062B1">
          <w:rPr>
            <w:rFonts w:ascii="Arial" w:hAnsi="Arial" w:cs="Arial"/>
            <w:sz w:val="20"/>
            <w:szCs w:val="20"/>
          </w:rPr>
          <w:t xml:space="preserve">. В файле </w:t>
        </w:r>
      </w:ins>
      <w:ins w:id="34" w:author="SVFrolov" w:date="2017-08-18T14:58:00Z">
        <w:r w:rsidR="000062B1">
          <w:rPr>
            <w:rFonts w:ascii="Arial" w:hAnsi="Arial" w:cs="Arial"/>
            <w:sz w:val="20"/>
            <w:szCs w:val="20"/>
            <w:lang w:val="en-US"/>
          </w:rPr>
          <w:t>WPFMailSender</w:t>
        </w:r>
        <w:r w:rsidR="000062B1" w:rsidRPr="000062B1">
          <w:rPr>
            <w:rFonts w:ascii="Arial" w:hAnsi="Arial" w:cs="Arial"/>
            <w:sz w:val="20"/>
            <w:szCs w:val="20"/>
          </w:rPr>
          <w:t>.xaml</w:t>
        </w:r>
        <w:r w:rsidR="003C38B1" w:rsidRPr="003C38B1">
          <w:rPr>
            <w:rFonts w:ascii="Arial" w:hAnsi="Arial" w:cs="Arial"/>
            <w:sz w:val="20"/>
            <w:szCs w:val="20"/>
            <w:rPrChange w:id="35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у </w:t>
        </w:r>
        <w:r w:rsidR="000062B1">
          <w:rPr>
            <w:rFonts w:ascii="Arial" w:hAnsi="Arial" w:cs="Arial"/>
            <w:sz w:val="20"/>
            <w:szCs w:val="20"/>
          </w:rPr>
          <w:t>э</w:t>
        </w:r>
        <w:r w:rsidR="003C38B1" w:rsidRPr="003C38B1">
          <w:rPr>
            <w:rFonts w:ascii="Arial" w:hAnsi="Arial" w:cs="Arial"/>
            <w:sz w:val="20"/>
            <w:szCs w:val="20"/>
            <w:rPrChange w:id="36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лемента</w:t>
        </w:r>
        <w:r w:rsidR="000062B1">
          <w:rPr>
            <w:rFonts w:ascii="Arial" w:hAnsi="Arial" w:cs="Arial"/>
            <w:sz w:val="20"/>
            <w:szCs w:val="20"/>
          </w:rPr>
          <w:t xml:space="preserve"> </w:t>
        </w:r>
        <w:r w:rsidR="000062B1" w:rsidRPr="000062B1">
          <w:rPr>
            <w:rFonts w:ascii="Arial" w:hAnsi="Arial" w:cs="Arial"/>
            <w:sz w:val="20"/>
            <w:szCs w:val="20"/>
          </w:rPr>
          <w:t>cbSenderSelect</w:t>
        </w:r>
        <w:r w:rsidR="000062B1">
          <w:rPr>
            <w:rFonts w:ascii="Arial" w:hAnsi="Arial" w:cs="Arial"/>
            <w:sz w:val="20"/>
            <w:szCs w:val="20"/>
          </w:rPr>
          <w:t xml:space="preserve"> необходимо удалить, ранее добавленные</w:t>
        </w:r>
      </w:ins>
      <w:ins w:id="37" w:author="SVFrolov" w:date="2017-08-18T14:59:00Z">
        <w:r w:rsidR="000062B1">
          <w:rPr>
            <w:rFonts w:ascii="Arial" w:hAnsi="Arial" w:cs="Arial"/>
            <w:sz w:val="20"/>
            <w:szCs w:val="20"/>
          </w:rPr>
          <w:t>,</w:t>
        </w:r>
        <w:r w:rsidR="000062B1" w:rsidRPr="000062B1">
          <w:rPr>
            <w:rFonts w:ascii="Arial" w:hAnsi="Arial" w:cs="Arial"/>
            <w:sz w:val="20"/>
            <w:szCs w:val="20"/>
          </w:rPr>
          <w:t xml:space="preserve"> ComboBoxItem</w:t>
        </w:r>
      </w:ins>
      <w:ins w:id="38" w:author="SVFrolov" w:date="2017-08-18T15:00:00Z">
        <w:r w:rsidR="003C38B1" w:rsidRPr="003C38B1">
          <w:rPr>
            <w:rFonts w:ascii="Arial" w:hAnsi="Arial" w:cs="Arial"/>
            <w:sz w:val="20"/>
            <w:szCs w:val="20"/>
            <w:rPrChange w:id="39" w:author="SVFrolov" w:date="2017-08-18T15:00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, </w:t>
        </w:r>
        <w:r w:rsidR="003C38B1" w:rsidRPr="003C38B1">
          <w:rPr>
            <w:rFonts w:ascii="Arial" w:hAnsi="Arial" w:cs="Arial"/>
            <w:sz w:val="20"/>
            <w:szCs w:val="20"/>
            <w:rPrChange w:id="40" w:author="SVFrolov" w:date="2017-08-18T15:01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поскольку</w:t>
        </w:r>
        <w:r w:rsidR="000062B1">
          <w:rPr>
            <w:rFonts w:ascii="Arial" w:hAnsi="Arial" w:cs="Arial"/>
            <w:sz w:val="20"/>
            <w:szCs w:val="20"/>
          </w:rPr>
          <w:t xml:space="preserve"> указание ItemsSource </w:t>
        </w:r>
      </w:ins>
      <w:ins w:id="41" w:author="SVFrolov" w:date="2017-08-18T15:01:00Z">
        <w:r w:rsidR="00D439E8">
          <w:rPr>
            <w:rFonts w:ascii="Arial" w:hAnsi="Arial" w:cs="Arial"/>
            <w:sz w:val="20"/>
            <w:szCs w:val="20"/>
          </w:rPr>
          <w:t xml:space="preserve">возможно только для </w:t>
        </w:r>
      </w:ins>
      <w:ins w:id="42" w:author="SVFrolov" w:date="2017-08-18T15:02:00Z">
        <w:r w:rsidR="00D439E8" w:rsidRPr="00D439E8">
          <w:rPr>
            <w:rFonts w:ascii="Arial" w:hAnsi="Arial" w:cs="Arial"/>
            <w:sz w:val="20"/>
            <w:szCs w:val="20"/>
          </w:rPr>
          <w:t>ComboBox</w:t>
        </w:r>
        <w:r w:rsidR="003C38B1" w:rsidRPr="003C38B1">
          <w:rPr>
            <w:rFonts w:ascii="Arial" w:hAnsi="Arial" w:cs="Arial"/>
            <w:sz w:val="20"/>
            <w:szCs w:val="20"/>
            <w:rPrChange w:id="43" w:author="SVFrolov" w:date="2017-08-18T15:02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 xml:space="preserve"> </w:t>
        </w:r>
        <w:r w:rsidR="00D439E8" w:rsidRPr="00D439E8">
          <w:rPr>
            <w:rFonts w:ascii="Arial" w:hAnsi="Arial" w:cs="Arial"/>
            <w:sz w:val="20"/>
            <w:szCs w:val="20"/>
          </w:rPr>
          <w:t>без</w:t>
        </w:r>
        <w:r w:rsidR="00D439E8">
          <w:rPr>
            <w:rFonts w:ascii="Arial" w:hAnsi="Arial" w:cs="Arial"/>
            <w:sz w:val="20"/>
            <w:szCs w:val="20"/>
          </w:rPr>
          <w:t xml:space="preserve"> </w:t>
        </w:r>
      </w:ins>
      <w:ins w:id="44" w:author="SVFrolov" w:date="2017-08-18T15:03:00Z">
        <w:r w:rsidR="00D439E8" w:rsidRPr="000062B1">
          <w:rPr>
            <w:rFonts w:ascii="Arial" w:hAnsi="Arial" w:cs="Arial"/>
            <w:sz w:val="20"/>
            <w:szCs w:val="20"/>
          </w:rPr>
          <w:t>ComboBoxItem</w:t>
        </w:r>
      </w:ins>
      <w:ins w:id="45" w:author="SVFrolov" w:date="2017-08-18T14:59:00Z">
        <w:r w:rsidR="003C38B1" w:rsidRPr="003C38B1">
          <w:rPr>
            <w:rFonts w:ascii="Arial" w:hAnsi="Arial" w:cs="Arial"/>
            <w:sz w:val="20"/>
            <w:szCs w:val="20"/>
            <w:rPrChange w:id="46" w:author="SVFrolov" w:date="2017-08-18T14:59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.</w:t>
        </w:r>
      </w:ins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0316E0" w:rsidRPr="002650F7" w:rsidTr="000316E0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WPFMailSender()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InitializeComponent();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cbSenderSelect.ItemsSource = </w:t>
            </w:r>
            <w:r w:rsidRPr="000316E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VariablesClass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.Senders;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cbSenderSelect.DisplayMemberPath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"Key"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0316E0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cbSenderSelect.SelectedValuePath = </w:t>
            </w:r>
            <w:r w:rsidRPr="000316E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"Value"</w:t>
            </w:r>
            <w:r w:rsidRPr="000316E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0316E0" w:rsidRPr="002650F7" w:rsidRDefault="000316E0" w:rsidP="000316E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0316E0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0316E0" w:rsidRDefault="000316E0" w:rsidP="000316E0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0316E0" w:rsidRPr="00F241CF" w:rsidRDefault="000316E0" w:rsidP="00870A54">
      <w:pPr>
        <w:pStyle w:val="2"/>
        <w:spacing w:before="0"/>
      </w:pPr>
      <w:r w:rsidRPr="000316E0">
        <w:t>Привязываем к базе данных DataGrid.</w:t>
      </w:r>
    </w:p>
    <w:p w:rsidR="000316E0" w:rsidRDefault="00870A54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Вначале надо создать базу данных в </w:t>
      </w:r>
      <w:r>
        <w:rPr>
          <w:rFonts w:ascii="Arial" w:hAnsi="Arial" w:cs="Arial"/>
          <w:sz w:val="20"/>
          <w:szCs w:val="20"/>
          <w:lang w:val="en-US"/>
        </w:rPr>
        <w:t>MS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SQL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Server</w:t>
      </w:r>
      <w:r>
        <w:rPr>
          <w:rFonts w:ascii="Arial" w:hAnsi="Arial" w:cs="Arial"/>
          <w:sz w:val="20"/>
          <w:szCs w:val="20"/>
        </w:rPr>
        <w:t>.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Открываем</w:t>
      </w:r>
      <w:r w:rsidRPr="00870A54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MS SQL Server Management Studio.</w:t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784350" cy="625264"/>
            <wp:effectExtent l="1905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62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54" w:rsidRPr="00F241CF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 назовем её </w:t>
      </w:r>
      <w:r>
        <w:rPr>
          <w:rFonts w:ascii="Arial" w:hAnsi="Arial" w:cs="Arial"/>
          <w:sz w:val="20"/>
          <w:szCs w:val="20"/>
          <w:lang w:val="en-US"/>
        </w:rPr>
        <w:t>MailsAndSenders</w:t>
      </w:r>
      <w:r w:rsidRPr="00F241CF">
        <w:rPr>
          <w:rFonts w:ascii="Arial" w:hAnsi="Arial" w:cs="Arial"/>
          <w:sz w:val="20"/>
          <w:szCs w:val="20"/>
        </w:rPr>
        <w:t xml:space="preserve">. </w:t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Теперь создаем таблицу</w:t>
      </w:r>
    </w:p>
    <w:p w:rsidR="00870A54" w:rsidRP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1205230" cy="349666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50" cy="34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A54" w:rsidRDefault="00870A54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таблице создаем две колонки</w:t>
      </w:r>
      <w:ins w:id="47" w:author="SVFrolov" w:date="2017-08-18T15:36:00Z">
        <w:r w:rsidR="003C38B1" w:rsidRPr="003C38B1">
          <w:rPr>
            <w:rFonts w:ascii="Arial" w:hAnsi="Arial" w:cs="Arial"/>
            <w:sz w:val="20"/>
            <w:szCs w:val="20"/>
            <w:rPrChange w:id="48" w:author="SVFrolov" w:date="2017-08-18T15:36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:</w:t>
        </w:r>
      </w:ins>
      <w:r>
        <w:rPr>
          <w:rFonts w:ascii="Arial" w:hAnsi="Arial" w:cs="Arial"/>
          <w:sz w:val="20"/>
          <w:szCs w:val="20"/>
        </w:rPr>
        <w:t xml:space="preserve"> </w:t>
      </w:r>
      <w:del w:id="49" w:author="SVFrolov" w:date="2017-08-18T15:36:00Z">
        <w:r w:rsidDel="00A95A09">
          <w:rPr>
            <w:rFonts w:ascii="Arial" w:hAnsi="Arial" w:cs="Arial"/>
            <w:sz w:val="20"/>
            <w:szCs w:val="20"/>
            <w:lang w:val="en-US"/>
          </w:rPr>
          <w:delText>Email</w:delText>
        </w:r>
        <w:r w:rsidRPr="00870A54" w:rsidDel="00A95A09">
          <w:rPr>
            <w:rFonts w:ascii="Arial" w:hAnsi="Arial" w:cs="Arial"/>
            <w:sz w:val="20"/>
            <w:szCs w:val="20"/>
          </w:rPr>
          <w:delText xml:space="preserve"> </w:delText>
        </w:r>
      </w:del>
      <w:ins w:id="50" w:author="SVFrolov" w:date="2017-08-18T15:36:00Z">
        <w:r w:rsidR="00A95A09" w:rsidRPr="00A95A09">
          <w:rPr>
            <w:rFonts w:ascii="Arial" w:hAnsi="Arial" w:cs="Arial"/>
            <w:sz w:val="20"/>
            <w:szCs w:val="20"/>
          </w:rPr>
          <w:t>Value</w:t>
        </w:r>
        <w:r w:rsidR="00A95A09" w:rsidRPr="00870A54">
          <w:rPr>
            <w:rFonts w:ascii="Arial" w:hAnsi="Arial" w:cs="Arial"/>
            <w:sz w:val="20"/>
            <w:szCs w:val="20"/>
          </w:rPr>
          <w:t xml:space="preserve"> </w:t>
        </w:r>
      </w:ins>
      <w:del w:id="51" w:author="SVFrolov" w:date="2017-08-18T15:36:00Z">
        <w:r w:rsidDel="00A95A09">
          <w:rPr>
            <w:rFonts w:ascii="Arial" w:hAnsi="Arial" w:cs="Arial"/>
            <w:sz w:val="20"/>
            <w:szCs w:val="20"/>
          </w:rPr>
          <w:delText xml:space="preserve">и </w:delText>
        </w:r>
      </w:del>
      <w:ins w:id="52" w:author="SVFrolov" w:date="2017-08-18T15:36:00Z">
        <w:r w:rsidR="003C38B1" w:rsidRPr="003C38B1">
          <w:rPr>
            <w:rFonts w:ascii="Arial" w:hAnsi="Arial" w:cs="Arial"/>
            <w:sz w:val="20"/>
            <w:szCs w:val="20"/>
            <w:rPrChange w:id="53" w:author="SVFrolov" w:date="2017-08-18T15:36:00Z">
              <w:rPr>
                <w:rFonts w:ascii="Arial" w:hAnsi="Arial" w:cs="Arial"/>
                <w:sz w:val="20"/>
                <w:szCs w:val="20"/>
                <w:lang w:val="en-US"/>
              </w:rPr>
            </w:rPrChange>
          </w:rPr>
          <w:t>,</w:t>
        </w:r>
      </w:ins>
      <w:r>
        <w:rPr>
          <w:rFonts w:ascii="Arial" w:hAnsi="Arial" w:cs="Arial"/>
          <w:sz w:val="20"/>
          <w:szCs w:val="20"/>
        </w:rPr>
        <w:t xml:space="preserve">тип данных </w:t>
      </w:r>
      <w:r>
        <w:rPr>
          <w:rFonts w:ascii="Arial" w:hAnsi="Arial" w:cs="Arial"/>
          <w:sz w:val="20"/>
          <w:szCs w:val="20"/>
          <w:lang w:val="en-US"/>
        </w:rPr>
        <w:t>nvarchar</w:t>
      </w:r>
      <w:r w:rsidRPr="00870A54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  <w:lang w:val="en-US"/>
        </w:rPr>
        <w:t>MAX</w:t>
      </w:r>
      <w:r w:rsidRPr="00870A54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Name</w:t>
      </w:r>
      <w:r w:rsidRPr="00870A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с тем же типом данных. Назовем таблицу </w:t>
      </w:r>
      <w:r>
        <w:rPr>
          <w:rFonts w:ascii="Arial" w:hAnsi="Arial" w:cs="Arial"/>
          <w:sz w:val="20"/>
          <w:szCs w:val="20"/>
          <w:lang w:val="en-US"/>
        </w:rPr>
        <w:t>Emails</w:t>
      </w:r>
      <w:r w:rsidRPr="00675AFB">
        <w:rPr>
          <w:rFonts w:ascii="Arial" w:hAnsi="Arial" w:cs="Arial"/>
          <w:sz w:val="20"/>
          <w:szCs w:val="20"/>
        </w:rPr>
        <w:t>.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Заполним таблицу тестовыми </w:t>
      </w:r>
      <w:r>
        <w:rPr>
          <w:rFonts w:ascii="Arial" w:hAnsi="Arial" w:cs="Arial"/>
          <w:sz w:val="20"/>
          <w:szCs w:val="20"/>
          <w:lang w:val="en-US"/>
        </w:rPr>
        <w:t>email</w:t>
      </w:r>
      <w:r w:rsidRPr="00675AFB">
        <w:rPr>
          <w:rFonts w:ascii="Arial" w:hAnsi="Arial" w:cs="Arial"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>ми и именами.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надо привязать таблицу базы к нашему проекту.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Заходим в наш проект, кликаем правой кнопкой мыши по проекту и выбираем </w:t>
      </w:r>
      <w:r>
        <w:rPr>
          <w:rFonts w:ascii="Arial" w:hAnsi="Arial" w:cs="Arial"/>
          <w:sz w:val="20"/>
          <w:szCs w:val="20"/>
          <w:lang w:val="en-US"/>
        </w:rPr>
        <w:t>Add</w:t>
      </w:r>
      <w:r w:rsidRPr="00675AFB">
        <w:rPr>
          <w:rFonts w:ascii="Arial" w:hAnsi="Arial" w:cs="Arial"/>
          <w:sz w:val="20"/>
          <w:szCs w:val="20"/>
        </w:rPr>
        <w:t>-&gt;</w:t>
      </w:r>
      <w:r>
        <w:rPr>
          <w:rFonts w:ascii="Arial" w:hAnsi="Arial" w:cs="Arial"/>
          <w:sz w:val="20"/>
          <w:szCs w:val="20"/>
          <w:lang w:val="en-US"/>
        </w:rPr>
        <w:t>New</w:t>
      </w:r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Item</w:t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765432" cy="124968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297" cy="124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Выбираем </w:t>
      </w:r>
      <w:r>
        <w:rPr>
          <w:rFonts w:ascii="Arial" w:hAnsi="Arial" w:cs="Arial"/>
          <w:sz w:val="20"/>
          <w:szCs w:val="20"/>
          <w:lang w:val="en-US"/>
        </w:rPr>
        <w:t>Ling to SQL Classes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480310" cy="897348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89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Назовем новый класс </w:t>
      </w:r>
      <w:r>
        <w:rPr>
          <w:rFonts w:ascii="Arial" w:hAnsi="Arial" w:cs="Arial"/>
          <w:sz w:val="20"/>
          <w:szCs w:val="20"/>
          <w:lang w:val="en-US"/>
        </w:rPr>
        <w:t>Emails</w:t>
      </w:r>
    </w:p>
    <w:p w:rsidR="00675AFB" w:rsidRP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Открываем полученный </w:t>
      </w:r>
      <w:r>
        <w:rPr>
          <w:rFonts w:ascii="Arial" w:hAnsi="Arial" w:cs="Arial"/>
          <w:sz w:val="20"/>
          <w:szCs w:val="20"/>
          <w:lang w:val="en-US"/>
        </w:rPr>
        <w:t>dbml</w:t>
      </w:r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файл и просто перетаскиваем на экран мышью таблицу из </w:t>
      </w:r>
      <w:r>
        <w:rPr>
          <w:rFonts w:ascii="Arial" w:hAnsi="Arial" w:cs="Arial"/>
          <w:sz w:val="20"/>
          <w:szCs w:val="20"/>
          <w:lang w:val="en-US"/>
        </w:rPr>
        <w:t>Server</w:t>
      </w:r>
      <w:r w:rsidRPr="00675A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Explorer</w:t>
      </w:r>
    </w:p>
    <w:p w:rsidR="00870A54" w:rsidRDefault="00675AFB" w:rsidP="00870A54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>
            <wp:extent cx="2764790" cy="1622760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761" cy="16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AFB" w:rsidRDefault="00675AFB" w:rsidP="00870A5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идем в класс который отвечает за базу данных и добавляем вот такой вот код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675AFB" w:rsidRPr="002650F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Класс который отвечает за работу с базой данных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675A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del w:id="54" w:author="SVFrolov" w:date="2017-08-18T15:51:00Z">
              <w:r w:rsidRPr="00675AFB" w:rsidDel="001D6B8A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DBclass</w:delText>
              </w:r>
            </w:del>
            <w:ins w:id="55" w:author="SVFrolov" w:date="2017-08-18T15:51:00Z">
              <w:r w:rsidR="001D6B8A" w:rsidRPr="00675AF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C</w:t>
              </w:r>
              <w:r w:rsidR="001D6B8A" w:rsidRPr="00675AF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t>lass</w:t>
              </w:r>
            </w:ins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56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DataContext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 =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57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DataContext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675A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58" w:author="SVFrolov" w:date="2017-08-18T13:32:00Z">
              <w:r w:rsidRPr="00675AFB" w:rsidDel="0041656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from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emails.Emails</w:t>
            </w:r>
            <w:del w:id="59" w:author="SVFrolov" w:date="2017-08-18T13:32:00Z">
              <w:r w:rsidRPr="00675AFB" w:rsidDel="0041656B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2s</w:delText>
              </w:r>
            </w:del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675A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select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c;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675AFB" w:rsidRPr="00675AFB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675AFB" w:rsidRPr="002650F7" w:rsidRDefault="00675AFB" w:rsidP="00675AF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5AFB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75AFB" w:rsidRDefault="00675AFB" w:rsidP="00675AFB">
      <w:pPr>
        <w:spacing w:after="0"/>
        <w:rPr>
          <w:rFonts w:ascii="Arial" w:hAnsi="Arial" w:cs="Arial"/>
          <w:sz w:val="20"/>
          <w:szCs w:val="20"/>
        </w:rPr>
      </w:pPr>
    </w:p>
    <w:p w:rsidR="00675AFB" w:rsidRDefault="002A3C16" w:rsidP="00675A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конструкто</w:t>
      </w:r>
      <w:r w:rsidR="00F1332A">
        <w:rPr>
          <w:rFonts w:ascii="Arial" w:hAnsi="Arial" w:cs="Arial"/>
          <w:sz w:val="20"/>
          <w:szCs w:val="20"/>
        </w:rPr>
        <w:t>ре</w:t>
      </w:r>
      <w:r>
        <w:rPr>
          <w:rFonts w:ascii="Arial" w:hAnsi="Arial" w:cs="Arial"/>
          <w:sz w:val="20"/>
          <w:szCs w:val="20"/>
        </w:rPr>
        <w:t xml:space="preserve"> основного класса теперь добавляем код по привязке данных из базы данных к элементу управления </w:t>
      </w:r>
      <w:r>
        <w:rPr>
          <w:rFonts w:ascii="Arial" w:hAnsi="Arial" w:cs="Arial"/>
          <w:sz w:val="20"/>
          <w:szCs w:val="20"/>
          <w:lang w:val="en-US"/>
        </w:rPr>
        <w:t>DataGrid</w:t>
      </w:r>
      <w:r>
        <w:rPr>
          <w:rFonts w:ascii="Arial" w:hAnsi="Arial" w:cs="Arial"/>
          <w:sz w:val="20"/>
          <w:szCs w:val="20"/>
        </w:rPr>
        <w:t>, который отвечает за отображение адресатов.</w:t>
      </w:r>
    </w:p>
    <w:p w:rsidR="002A3C16" w:rsidRDefault="002A3C16" w:rsidP="00675AFB">
      <w:pPr>
        <w:spacing w:after="0"/>
        <w:rPr>
          <w:rFonts w:ascii="Arial" w:hAnsi="Arial" w:cs="Arial"/>
          <w:sz w:val="20"/>
          <w:szCs w:val="20"/>
        </w:rPr>
      </w:pPr>
    </w:p>
    <w:p w:rsidR="002A3C16" w:rsidRDefault="002A3C16" w:rsidP="00675AFB">
      <w:pPr>
        <w:spacing w:after="0"/>
        <w:rPr>
          <w:rFonts w:ascii="Arial" w:hAnsi="Arial" w:cs="Arial"/>
          <w:sz w:val="20"/>
          <w:szCs w:val="20"/>
        </w:rPr>
      </w:pPr>
    </w:p>
    <w:p w:rsidR="00F1332A" w:rsidRDefault="00F1332A" w:rsidP="00675AFB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147E98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del w:id="60" w:author="SVFrolov" w:date="2017-08-18T15:51:00Z">
              <w:r w:rsidRPr="00F241CF" w:rsidDel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lastRenderedPageBreak/>
                <w:delText>DBclass</w:delText>
              </w:r>
              <w:r w:rsidRPr="00F241CF" w:rsidDel="001D6B8A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delText xml:space="preserve"> </w:delText>
              </w:r>
            </w:del>
            <w:ins w:id="61" w:author="SVFrolov" w:date="2017-08-18T15:51:00Z"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</w:t>
              </w:r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lass</w:t>
              </w:r>
              <w:r w:rsidR="001D6B8A" w:rsidRPr="00F241CF">
                <w:rPr>
                  <w:rFonts w:ascii="Consolas" w:hAnsi="Consolas" w:cs="Consolas"/>
                  <w:color w:val="000000"/>
                  <w:sz w:val="19"/>
                  <w:szCs w:val="19"/>
                  <w:lang w:val="en-US"/>
                </w:rPr>
                <w:t xml:space="preserve"> </w:t>
              </w:r>
            </w:ins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db = </w:t>
            </w:r>
            <w:r w:rsidRPr="00F241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del w:id="62" w:author="SVFrolov" w:date="2017-08-18T15:51:00Z">
              <w:r w:rsidRPr="00F241CF" w:rsidDel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delText>DBclass</w:delText>
              </w:r>
            </w:del>
            <w:ins w:id="63" w:author="SVFrolov" w:date="2017-08-18T15:51:00Z"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DB</w:t>
              </w:r>
              <w:r w:rsidR="001D6B8A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C</w:t>
              </w:r>
              <w:r w:rsidR="001D6B8A" w:rsidRPr="00F241CF">
                <w:rPr>
                  <w:rFonts w:ascii="Consolas" w:hAnsi="Consolas" w:cs="Consolas"/>
                  <w:color w:val="2B91AF"/>
                  <w:sz w:val="19"/>
                  <w:szCs w:val="19"/>
                  <w:lang w:val="en-US"/>
                </w:rPr>
                <w:t>lass</w:t>
              </w:r>
            </w:ins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41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dgEmails.ItemsSource = db.Emails;</w:t>
            </w:r>
          </w:p>
        </w:tc>
      </w:tr>
    </w:tbl>
    <w:p w:rsidR="002A3C16" w:rsidRPr="00F241CF" w:rsidRDefault="002A3C16" w:rsidP="002A3C16">
      <w:pPr>
        <w:pStyle w:val="1"/>
        <w:rPr>
          <w:szCs w:val="20"/>
          <w:lang w:val="en-US"/>
        </w:rPr>
      </w:pPr>
    </w:p>
    <w:p w:rsidR="002A3C16" w:rsidRDefault="002A3C16" w:rsidP="002A3C16">
      <w:pPr>
        <w:pStyle w:val="1"/>
        <w:rPr>
          <w:szCs w:val="20"/>
        </w:rPr>
      </w:pPr>
      <w:r>
        <w:rPr>
          <w:szCs w:val="20"/>
        </w:rPr>
        <w:t>Отправление писем.</w:t>
      </w:r>
    </w:p>
    <w:p w:rsidR="002A3C16" w:rsidRPr="002A3C16" w:rsidRDefault="002A3C16" w:rsidP="002A3C16">
      <w:pPr>
        <w:rPr>
          <w:lang w:eastAsia="ru-RU"/>
        </w:rPr>
      </w:pPr>
    </w:p>
    <w:p w:rsidR="002A3C16" w:rsidRDefault="002A3C16" w:rsidP="002A3C16">
      <w:pPr>
        <w:rPr>
          <w:rFonts w:ascii="Arial" w:hAnsi="Arial" w:cs="Arial"/>
          <w:sz w:val="20"/>
          <w:szCs w:val="20"/>
        </w:rPr>
      </w:pPr>
      <w:r w:rsidRPr="002A3C16">
        <w:rPr>
          <w:rFonts w:ascii="Arial" w:hAnsi="Arial" w:cs="Arial"/>
          <w:sz w:val="20"/>
          <w:szCs w:val="20"/>
        </w:rPr>
        <w:t xml:space="preserve">Теперь нужно заполнить </w:t>
      </w:r>
      <w:r w:rsidR="00F1332A">
        <w:rPr>
          <w:rFonts w:ascii="Arial" w:hAnsi="Arial" w:cs="Arial"/>
          <w:sz w:val="20"/>
          <w:szCs w:val="20"/>
        </w:rPr>
        <w:t>кодом</w:t>
      </w:r>
      <w:r w:rsidRPr="002A3C16">
        <w:rPr>
          <w:rFonts w:ascii="Arial" w:hAnsi="Arial" w:cs="Arial"/>
          <w:sz w:val="20"/>
          <w:szCs w:val="20"/>
        </w:rPr>
        <w:t xml:space="preserve"> класс EmailSendServiceClass</w:t>
      </w:r>
      <w:r>
        <w:rPr>
          <w:rFonts w:ascii="Arial" w:hAnsi="Arial" w:cs="Arial"/>
          <w:sz w:val="20"/>
          <w:szCs w:val="20"/>
        </w:rPr>
        <w:t xml:space="preserve">. Мы почти полностью переносим класс из тестового проекта по отправке писем из прошлого урока. За исключением некоторых изменений. 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147E98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#region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vars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strLogin;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email c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которого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будет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рассылаться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почта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strPassword;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// пароль к email с которого будет рассылаться почта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strSmtp =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"smtp.yandex.ru"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smtp - server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iSmtpPort = 25;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порт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для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smtp-server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strBody;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// текст письма для отправки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strSubject;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// тема письма для отправки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#endregion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EmailSendServiceClass(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sLogin,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sPassword)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strLogin = sLogin;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strPassword = sPassword;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SendMail(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mail,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name)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Отправка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email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конкретному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</w:rPr>
              <w:t>адресату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MailMessage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mm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MailMessage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(strLogin, mail))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mm.Subject = strSubject;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mm.Body =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"Hello world!"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mm.IsBodyHtml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SmtpClient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SmtpClient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(strSmtp, iSmtpPort);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sc.EnableSsl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sc.DeliveryMethod =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SmtpDeliveryMethod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.Network;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sc.UseDefaultCredentials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sc.Credentials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NetworkCredential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(strLogin, strPassword);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sc.Send(mm);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Exception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</w:rPr>
              <w:t>MessageBox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.Show(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"Невозможно отправить письмо "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ex.ToString());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//private void SendMail(string mail, string name)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SendMails(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4" w:author="SVFrolov" w:date="2017-08-18T15:08:00Z">
              <w:r w:rsidRPr="002A3C16" w:rsidDel="00914F45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5" w:author="SVFrolov" w:date="2017-08-18T15:08:00Z">
              <w:r w:rsidRPr="002A3C16" w:rsidDel="00914F45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SendMail(email.</w:t>
            </w:r>
            <w:del w:id="66" w:author="SVFrolov" w:date="2017-08-18T16:03:00Z">
              <w:r w:rsidRPr="002A3C16" w:rsidDel="00A02F9C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Email</w:delText>
              </w:r>
            </w:del>
            <w:ins w:id="67" w:author="SVFrolov" w:date="2017-08-18T16:03:00Z">
              <w:r w:rsidR="00A02F9C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t>Value</w:t>
              </w:r>
            </w:ins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email.Name);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241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F241CF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241C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  <w:r w:rsidRPr="002A3C16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//private void SendMail(string mail, string name)</w:t>
            </w:r>
          </w:p>
        </w:tc>
      </w:tr>
    </w:tbl>
    <w:p w:rsidR="002A3C16" w:rsidRPr="007B1B28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Появился </w:t>
      </w:r>
      <w:r w:rsidR="00F1332A">
        <w:rPr>
          <w:rFonts w:ascii="Arial" w:hAnsi="Arial" w:cs="Arial"/>
          <w:sz w:val="20"/>
          <w:szCs w:val="20"/>
        </w:rPr>
        <w:t>конструктор,</w:t>
      </w:r>
      <w:r>
        <w:rPr>
          <w:rFonts w:ascii="Arial" w:hAnsi="Arial" w:cs="Arial"/>
          <w:sz w:val="20"/>
          <w:szCs w:val="20"/>
        </w:rPr>
        <w:t xml:space="preserve"> в котором мы задаем логин и пароль отправителя. И метод </w:t>
      </w:r>
      <w:r>
        <w:rPr>
          <w:rFonts w:ascii="Arial" w:hAnsi="Arial" w:cs="Arial"/>
          <w:sz w:val="20"/>
          <w:szCs w:val="20"/>
          <w:lang w:val="en-US"/>
        </w:rPr>
        <w:t>SendMails</w:t>
      </w:r>
      <w:r>
        <w:rPr>
          <w:rFonts w:ascii="Arial" w:hAnsi="Arial" w:cs="Arial"/>
          <w:sz w:val="20"/>
          <w:szCs w:val="20"/>
        </w:rPr>
        <w:t xml:space="preserve"> в который мы передаем коллекцию объектов класса связанного с базой данных.</w:t>
      </w:r>
    </w:p>
    <w:p w:rsidR="005C0261" w:rsidRPr="007B1B28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Pr="007B1B28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Pr="005C0261" w:rsidRDefault="005C0261" w:rsidP="005C0261">
      <w:pPr>
        <w:pStyle w:val="2"/>
      </w:pPr>
      <w:r>
        <w:lastRenderedPageBreak/>
        <w:t>Отправить сразу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остался последний штрих, прописать сам процесс отправления писем.  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Письма будем отправлять по нажатию на кнопку «Отправить сразу» из вкладки «Планировщик».</w:t>
      </w:r>
    </w:p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Создаем, обработчик и вставляем код.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2A3C16" w:rsidRPr="002650F7" w:rsidTr="001802D1">
        <w:trPr>
          <w:trHeight w:val="269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5C0261" w:rsidRPr="005C026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btnSendAtOnce_Click</w:t>
            </w:r>
            <w:r w:rsidR="005C0261"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strLogin = cbSenderSelect.Text;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strPassword = cbSenderSelect.SelectedValue.ToString();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.IsNullOrEmpty(strLogin) ||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.IsNullOrEmpty(strPassword))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F4F3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.Show(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Выбер</w:t>
            </w:r>
            <w:r w:rsidR="007B1B28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и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те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A31515"/>
                <w:sz w:val="16"/>
                <w:szCs w:val="16"/>
              </w:rPr>
              <w:t>отправителя</w:t>
            </w:r>
            <w:r w:rsidRPr="006F4F3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3C16" w:rsidRPr="006F4F3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F4F3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F4F3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emailSender = </w:t>
            </w:r>
            <w:r w:rsidRPr="002A3C1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(strLogin, strPassword);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emailSender.SendMails((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2A3C1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68" w:author="SVFrolov" w:date="2017-08-18T16:05:00Z">
              <w:r w:rsidRPr="002A3C16" w:rsidDel="00A02F9C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2A3C1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&gt;)dgEmails.ItemsSource);</w:t>
            </w:r>
          </w:p>
          <w:p w:rsidR="002A3C16" w:rsidRPr="002A3C16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3C16" w:rsidRPr="002650F7" w:rsidRDefault="002A3C16" w:rsidP="002A3C1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A3C16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</w:p>
    <w:p w:rsidR="00241B90" w:rsidRDefault="00241B90" w:rsidP="002A3C1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Теперь если нажать на кнопку «Отправить сразу», письма отправятся по указанным адресам. </w:t>
      </w:r>
    </w:p>
    <w:p w:rsidR="005C0261" w:rsidRDefault="005C0261" w:rsidP="002A3C16">
      <w:pPr>
        <w:spacing w:after="0"/>
        <w:rPr>
          <w:rFonts w:ascii="Arial" w:hAnsi="Arial" w:cs="Arial"/>
          <w:sz w:val="20"/>
          <w:szCs w:val="20"/>
        </w:rPr>
      </w:pPr>
    </w:p>
    <w:p w:rsidR="005C0261" w:rsidRDefault="005C0261" w:rsidP="005C0261">
      <w:pPr>
        <w:pStyle w:val="2"/>
      </w:pPr>
      <w:r>
        <w:t>Отправить запланированно</w:t>
      </w:r>
    </w:p>
    <w:p w:rsidR="005C0261" w:rsidRDefault="005C0261" w:rsidP="00105F98">
      <w:pPr>
        <w:spacing w:after="0"/>
      </w:pPr>
      <w:r>
        <w:t xml:space="preserve">Теперь сделаем последний штрих. Отправка письма запланированно. </w:t>
      </w:r>
    </w:p>
    <w:p w:rsidR="00105F98" w:rsidRDefault="00105F98" w:rsidP="00105F98">
      <w:pPr>
        <w:spacing w:after="0"/>
      </w:pPr>
      <w:r>
        <w:t xml:space="preserve">Пришло время поработать над классом </w:t>
      </w:r>
      <w:r>
        <w:rPr>
          <w:lang w:val="en-US"/>
        </w:rPr>
        <w:t>SchedulerClass</w:t>
      </w:r>
      <w:r>
        <w:t>, который как раз и отвечает за планировщик.</w:t>
      </w:r>
    </w:p>
    <w:p w:rsidR="00105F98" w:rsidRPr="00105F98" w:rsidRDefault="00105F98" w:rsidP="00105F98">
      <w:pPr>
        <w:spacing w:after="0"/>
      </w:pPr>
      <w:r>
        <w:t xml:space="preserve">Добавим две библитеки сразу, одну для таймера, вторую для </w:t>
      </w:r>
      <w:r>
        <w:rPr>
          <w:lang w:val="en-US"/>
        </w:rPr>
        <w:t>MessageBox</w:t>
      </w:r>
      <w:r w:rsidRPr="00105F98">
        <w:t>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05F98" w:rsidRPr="00147E98" w:rsidTr="00105F98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98" w:rsidRPr="007B1B2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B1B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System.Windows.Threading;</w:t>
            </w:r>
          </w:p>
          <w:p w:rsidR="00105F98" w:rsidRPr="007B1B28" w:rsidRDefault="00105F98" w:rsidP="005327F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B1B2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System.Windows</w:t>
            </w:r>
            <w:del w:id="69" w:author="SVFrolov" w:date="2017-08-18T16:12:00Z">
              <w:r w:rsidRPr="007B1B28" w:rsidDel="005327F7">
                <w:rPr>
                  <w:rFonts w:ascii="Consolas" w:hAnsi="Consolas" w:cs="Consolas"/>
                  <w:color w:val="000000"/>
                  <w:sz w:val="16"/>
                  <w:szCs w:val="16"/>
                  <w:lang w:val="en-US"/>
                </w:rPr>
                <w:delText>.Forms</w:delText>
              </w:r>
            </w:del>
            <w:r w:rsidRPr="007B1B2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</w:tc>
      </w:tr>
    </w:tbl>
    <w:p w:rsidR="00105F98" w:rsidRDefault="00105F98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7B1B28" w:rsidRDefault="00105F98" w:rsidP="00105F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Вот код, который надо добавить в класс </w:t>
      </w:r>
      <w:r>
        <w:rPr>
          <w:rFonts w:ascii="Arial" w:hAnsi="Arial" w:cs="Arial"/>
          <w:sz w:val="20"/>
          <w:szCs w:val="20"/>
          <w:lang w:val="en-US"/>
        </w:rPr>
        <w:t>SchedulerClass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105F98" w:rsidRPr="00105F98" w:rsidTr="00105F98">
        <w:trPr>
          <w:trHeight w:val="177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Класс планировщик, который создает расписание, следит за его выполнением и напоминает о событиях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Так же помогает автоматизировать рассылку писем в соответствии с расписанием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105F98" w:rsidRPr="00105F98" w:rsidRDefault="00147E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ins w:id="70" w:author="SVFrolov" w:date="2017-08-21T15:34:00Z">
              <w:r>
                <w:rPr>
                  <w:rFonts w:ascii="Consolas" w:hAnsi="Consolas" w:cs="Consolas"/>
                  <w:color w:val="0000FF"/>
                  <w:sz w:val="16"/>
                  <w:szCs w:val="16"/>
                  <w:lang w:val="en-US"/>
                </w:rPr>
                <w:t>p</w:t>
              </w:r>
            </w:ins>
            <w:ins w:id="71" w:author="SVFrolov" w:date="2017-08-21T15:33:00Z">
              <w:r w:rsidRPr="00147E98">
                <w:rPr>
                  <w:rFonts w:ascii="Consolas" w:hAnsi="Consolas" w:cs="Consolas"/>
                  <w:color w:val="0000FF"/>
                  <w:sz w:val="16"/>
                  <w:szCs w:val="16"/>
                </w:rPr>
                <w:t>ublic</w:t>
              </w:r>
              <w:r>
                <w:rPr>
                  <w:rFonts w:ascii="Consolas" w:hAnsi="Consolas" w:cs="Consolas"/>
                  <w:color w:val="0000FF"/>
                  <w:sz w:val="16"/>
                  <w:szCs w:val="16"/>
                  <w:lang w:val="en-US"/>
                </w:rPr>
                <w:t xml:space="preserve"> </w:t>
              </w:r>
            </w:ins>
            <w:r w:rsidR="00105F98"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105F98"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105F98"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DispatcherTimer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timer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DispatcherTimer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таймер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</w:p>
          <w:p w:rsidR="00105F98" w:rsidRPr="00147E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  <w:rPrChange w:id="72" w:author="SVFrolov" w:date="2017-08-21T15:33:00Z">
                  <w:rPr>
                    <w:rFonts w:ascii="Consolas" w:hAnsi="Consolas" w:cs="Consolas"/>
                    <w:color w:val="000000"/>
                    <w:sz w:val="16"/>
                    <w:szCs w:val="16"/>
                  </w:rPr>
                </w:rPrChange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47E98">
              <w:rPr>
                <w:rFonts w:ascii="Consolas" w:hAnsi="Consolas" w:cs="Consolas"/>
                <w:color w:val="2B91AF"/>
                <w:sz w:val="16"/>
                <w:szCs w:val="16"/>
                <w:lang w:val="en-US"/>
                <w:rPrChange w:id="73" w:author="SVFrolov" w:date="2017-08-21T15:33:00Z">
                  <w:rPr>
                    <w:rFonts w:ascii="Consolas" w:hAnsi="Consolas" w:cs="Consolas"/>
                    <w:color w:val="2B91AF"/>
                    <w:sz w:val="16"/>
                    <w:szCs w:val="16"/>
                  </w:rPr>
                </w:rPrChange>
              </w:rPr>
              <w:t>EmailSendServiceClass</w:t>
            </w:r>
            <w:r w:rsidRPr="00147E98">
              <w:rPr>
                <w:rFonts w:ascii="Consolas" w:hAnsi="Consolas" w:cs="Consolas"/>
                <w:color w:val="000000"/>
                <w:sz w:val="16"/>
                <w:szCs w:val="16"/>
                <w:lang w:val="en-US"/>
                <w:rPrChange w:id="74" w:author="SVFrolov" w:date="2017-08-21T15:33:00Z">
                  <w:rPr>
                    <w:rFonts w:ascii="Consolas" w:hAnsi="Consolas" w:cs="Consolas"/>
                    <w:color w:val="000000"/>
                    <w:sz w:val="16"/>
                    <w:szCs w:val="16"/>
                  </w:rPr>
                </w:rPrChange>
              </w:rPr>
              <w:t xml:space="preserve"> emailSender; 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75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//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экземпляр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76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класса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77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отвечающего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78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за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79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отправку</w:t>
            </w:r>
            <w:r w:rsidRPr="00147E98">
              <w:rPr>
                <w:rFonts w:ascii="Consolas" w:hAnsi="Consolas" w:cs="Consolas"/>
                <w:color w:val="008000"/>
                <w:sz w:val="16"/>
                <w:szCs w:val="16"/>
                <w:lang w:val="en-US"/>
                <w:rPrChange w:id="80" w:author="SVFrolov" w:date="2017-08-21T15:33:00Z">
                  <w:rPr>
                    <w:rFonts w:ascii="Consolas" w:hAnsi="Consolas" w:cs="Consolas"/>
                    <w:color w:val="008000"/>
                    <w:sz w:val="16"/>
                    <w:szCs w:val="16"/>
                  </w:rPr>
                </w:rPrChange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писем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47E98">
              <w:rPr>
                <w:rFonts w:ascii="Consolas" w:hAnsi="Consolas" w:cs="Consolas"/>
                <w:color w:val="000000"/>
                <w:sz w:val="16"/>
                <w:szCs w:val="16"/>
                <w:lang w:val="en-US"/>
                <w:rPrChange w:id="81" w:author="SVFrolov" w:date="2017-08-21T15:33:00Z">
                  <w:rPr>
                    <w:rFonts w:ascii="Consolas" w:hAnsi="Consolas" w:cs="Consolas"/>
                    <w:color w:val="000000"/>
                    <w:sz w:val="16"/>
                    <w:szCs w:val="16"/>
                  </w:rPr>
                </w:rPrChange>
              </w:rPr>
              <w:t xml:space="preserve">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</w:rPr>
              <w:t>DateTime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dtSend;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// дата и время отправки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82" w:author="SVFrolov" w:date="2017-08-18T16:12:00Z">
              <w:r w:rsidRPr="00105F98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emails;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коллекция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email'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ов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адресатов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Методе который превращаем строку из текстбокса tbTimePicker в TimeSpan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&lt;/summary&gt;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&lt;param name="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strSendTime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"&gt;&lt;/param&gt;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&lt;returns&gt;&lt;/returns&gt;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GetSendTime(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strSendTime)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tsSendTime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tsSendTime =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.Parse(strSendTime);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tsSendTime;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</w:rPr>
              <w:t>&lt;summary&gt;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>////Непостредственно отправка писем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&lt;/summary&gt;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&lt;param name="dtSend"&gt;&lt;/param&gt;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&lt;param name="emailSender"&gt;&lt;/param&gt;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///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&lt;param name="emails"&gt;&lt;/param&gt;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SendEmails(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dtSend,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emailSender,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83" w:author="SVFrolov" w:date="2017-08-18T16:12:00Z">
              <w:r w:rsidRPr="00105F98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emails)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.emailSender = emailSender; </w:t>
            </w:r>
            <w:r w:rsidRPr="00105F98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// Экземпляр класса отвечающего за отправку писем присваиваем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.dtSend = dtSend;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.emails = emails;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timer.Tick += Timer_Tick;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timer.Interval =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(0, 0, 1);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timer.Start();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Timer_Tick(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EventArgs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   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05F9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(dtSend.ToShortTimeString() ==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.Now.ToShortTimeString())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emailSender.SendMails(emails);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timer.Stop();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05F98">
              <w:rPr>
                <w:rFonts w:ascii="Consolas" w:hAnsi="Consolas" w:cs="Consolas"/>
                <w:color w:val="2B91AF"/>
                <w:sz w:val="16"/>
                <w:szCs w:val="16"/>
              </w:rPr>
              <w:t>MessageBox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.Show(</w:t>
            </w:r>
            <w:r w:rsidRPr="00105F98">
              <w:rPr>
                <w:rFonts w:ascii="Consolas" w:hAnsi="Consolas" w:cs="Consolas"/>
                <w:color w:val="A31515"/>
                <w:sz w:val="16"/>
                <w:szCs w:val="16"/>
              </w:rPr>
              <w:t>"Письма отправлены."</w:t>
            </w: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105F98" w:rsidRPr="00105F98" w:rsidRDefault="00105F98" w:rsidP="00105F9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05F98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90379" w:rsidRDefault="00E90379" w:rsidP="00105F98">
      <w:pPr>
        <w:spacing w:after="0"/>
        <w:rPr>
          <w:rFonts w:ascii="Arial" w:hAnsi="Arial" w:cs="Arial"/>
          <w:sz w:val="20"/>
          <w:szCs w:val="20"/>
        </w:rPr>
      </w:pPr>
    </w:p>
    <w:p w:rsidR="00105F98" w:rsidRDefault="00E90379" w:rsidP="00105F9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Теперь добавляем код в обработчик кнопки «Отправить запланированно».</w:t>
      </w:r>
    </w:p>
    <w:tbl>
      <w:tblPr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638"/>
      </w:tblGrid>
      <w:tr w:rsidR="00E90379" w:rsidRPr="00E90379" w:rsidTr="00524AC3">
        <w:trPr>
          <w:trHeight w:val="22"/>
        </w:trPr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btnSend_Click(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RoutedEventArgs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sc 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SchedulerClass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tsSendTime = sc.GetSendTime(tbTimePicker.Text);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(tsSendTime ==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TimeSpan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.Show(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Некорректный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формат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даты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dtSendDateTime = (cldSchedulDateTimes.SelectedDate ??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.Today).Add(tsSendTime);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dtSendDateTime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&lt;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DateTime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Now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{</w:t>
            </w:r>
          </w:p>
          <w:p w:rsidR="00EE405E" w:rsidRPr="007B1B28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MessageBox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Show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Дата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и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время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отправки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писем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могут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быть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раньше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,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чем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настоящее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 xml:space="preserve"> </w:t>
            </w:r>
            <w:r w:rsidRPr="00EE405E">
              <w:rPr>
                <w:rFonts w:ascii="Consolas" w:hAnsi="Consolas" w:cs="Consolas"/>
                <w:color w:val="A31515"/>
                <w:sz w:val="16"/>
                <w:szCs w:val="16"/>
              </w:rPr>
              <w:t>время</w:t>
            </w:r>
            <w:r w:rsidRPr="007B1B28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B1B28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emailSender = </w:t>
            </w:r>
            <w:r w:rsidRPr="00EE405E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EmailSendServiceClass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(cbSenderSelect.Text, cbSenderSelect.SelectedValue.ToString());</w:t>
            </w:r>
          </w:p>
          <w:p w:rsidR="00EE405E" w:rsidRPr="00EE405E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sc.SendEmails(dtSendDateTime, emailSender, (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IQueryable</w:t>
            </w:r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r w:rsidRPr="00EE405E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Emails</w:t>
            </w:r>
            <w:del w:id="84" w:author="SVFrolov" w:date="2017-08-18T16:14:00Z">
              <w:r w:rsidRPr="00EE405E" w:rsidDel="007C5E2B">
                <w:rPr>
                  <w:rFonts w:ascii="Consolas" w:hAnsi="Consolas" w:cs="Consolas"/>
                  <w:color w:val="2B91AF"/>
                  <w:sz w:val="16"/>
                  <w:szCs w:val="16"/>
                  <w:lang w:val="en-US"/>
                </w:rPr>
                <w:delText>2</w:delText>
              </w:r>
            </w:del>
            <w:r w:rsidRPr="00EE405E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&gt;)dgEmails.ItemsSource);</w:t>
            </w:r>
          </w:p>
          <w:p w:rsidR="00E90379" w:rsidRPr="00E90379" w:rsidRDefault="00EE405E" w:rsidP="00EE405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E405E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E90379" w:rsidRDefault="00E90379" w:rsidP="00E90379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90379" w:rsidRPr="00E90379" w:rsidRDefault="00E90379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E90379" w:rsidRDefault="00105F98" w:rsidP="00105F9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105F98" w:rsidRPr="00E90379" w:rsidRDefault="00105F98" w:rsidP="00105F98">
      <w:pPr>
        <w:rPr>
          <w:rFonts w:ascii="Arial" w:hAnsi="Arial" w:cs="Arial"/>
          <w:sz w:val="20"/>
          <w:szCs w:val="20"/>
          <w:lang w:val="en-US"/>
        </w:rPr>
      </w:pPr>
    </w:p>
    <w:p w:rsidR="005C0261" w:rsidRPr="00E90379" w:rsidRDefault="005C0261" w:rsidP="002A3C1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2A3C16" w:rsidRPr="00E90379" w:rsidRDefault="002A3C16" w:rsidP="002A3C16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F1332A" w:rsidRDefault="00F1332A" w:rsidP="00F1332A">
      <w:pPr>
        <w:pStyle w:val="1"/>
      </w:pPr>
      <w:r>
        <w:t>Домашнее задание.</w:t>
      </w:r>
    </w:p>
    <w:p w:rsidR="00F1332A" w:rsidRDefault="00F1332A" w:rsidP="00F1332A">
      <w:pPr>
        <w:rPr>
          <w:lang w:eastAsia="ru-RU"/>
        </w:rPr>
      </w:pPr>
    </w:p>
    <w:p w:rsidR="00F1332A" w:rsidRDefault="003F4DE0" w:rsidP="003F4992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 процессе работы, мы создали </w:t>
      </w:r>
      <w:r w:rsidR="0004755C">
        <w:rPr>
          <w:lang w:val="en-US" w:eastAsia="ru-RU"/>
        </w:rPr>
        <w:t>ToolBar</w:t>
      </w:r>
      <w:r>
        <w:rPr>
          <w:lang w:val="en-US" w:eastAsia="ru-RU"/>
        </w:rPr>
        <w:t>Tray</w:t>
      </w:r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и поместили на нём один из элементов </w:t>
      </w:r>
      <w:r w:rsidR="0004755C">
        <w:rPr>
          <w:lang w:val="en-US" w:eastAsia="ru-RU"/>
        </w:rPr>
        <w:t>ToolBar</w:t>
      </w:r>
      <w:r w:rsidRPr="003F4DE0">
        <w:rPr>
          <w:lang w:eastAsia="ru-RU"/>
        </w:rPr>
        <w:t xml:space="preserve"> </w:t>
      </w:r>
      <w:r>
        <w:rPr>
          <w:lang w:eastAsia="ru-RU"/>
        </w:rPr>
        <w:t>на который, в свою очередь, поместили лейбл с названием, комбобокс с выбором отправителя и три кнопки.  Теперь задание</w:t>
      </w:r>
    </w:p>
    <w:p w:rsid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По аналогии с комбобоксом по выбору отправтилея, надо создать комбобокс с выбором </w:t>
      </w:r>
      <w:r>
        <w:rPr>
          <w:lang w:val="en-US" w:eastAsia="ru-RU"/>
        </w:rPr>
        <w:t>smtp</w:t>
      </w:r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сервера. На лейбле написать «Выбрать </w:t>
      </w:r>
      <w:r>
        <w:rPr>
          <w:lang w:val="en-US" w:eastAsia="ru-RU"/>
        </w:rPr>
        <w:t>smtp-server</w:t>
      </w:r>
      <w:r>
        <w:rPr>
          <w:lang w:eastAsia="ru-RU"/>
        </w:rPr>
        <w:t xml:space="preserve">». </w:t>
      </w:r>
    </w:p>
    <w:p w:rsidR="003F4DE0" w:rsidRP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Добавить </w:t>
      </w:r>
      <w:r w:rsidR="0004755C">
        <w:rPr>
          <w:lang w:val="en-US" w:eastAsia="ru-RU"/>
        </w:rPr>
        <w:t>ToolBar</w:t>
      </w:r>
      <w:r w:rsidR="0004755C" w:rsidRPr="003F4DE0">
        <w:rPr>
          <w:lang w:eastAsia="ru-RU"/>
        </w:rPr>
        <w:t xml:space="preserve"> </w:t>
      </w:r>
      <w:r>
        <w:rPr>
          <w:lang w:eastAsia="ru-RU"/>
        </w:rPr>
        <w:t xml:space="preserve">«Перейти в планировщик» без комбобокса с одной кнопкой </w:t>
      </w:r>
      <w:r>
        <w:rPr>
          <w:lang w:val="en-US" w:eastAsia="ru-RU"/>
        </w:rPr>
        <w:t>clock</w:t>
      </w:r>
      <w:r w:rsidRPr="003F4DE0">
        <w:rPr>
          <w:lang w:eastAsia="ru-RU"/>
        </w:rPr>
        <w:t>.</w:t>
      </w:r>
      <w:r>
        <w:rPr>
          <w:lang w:val="en-US" w:eastAsia="ru-RU"/>
        </w:rPr>
        <w:t>png</w:t>
      </w:r>
    </w:p>
    <w:p w:rsidR="003F4DE0" w:rsidRDefault="003F4DE0" w:rsidP="003F4DE0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Добавить </w:t>
      </w:r>
      <w:r w:rsidR="0004755C">
        <w:rPr>
          <w:lang w:val="en-US" w:eastAsia="ru-RU"/>
        </w:rPr>
        <w:t>ToolBar</w:t>
      </w:r>
      <w:r w:rsidR="0004755C" w:rsidRPr="003F4DE0">
        <w:rPr>
          <w:lang w:eastAsia="ru-RU"/>
        </w:rPr>
        <w:t xml:space="preserve"> </w:t>
      </w:r>
      <w:r>
        <w:rPr>
          <w:lang w:eastAsia="ru-RU"/>
        </w:rPr>
        <w:t>«Список адресатов»</w:t>
      </w:r>
      <w:r w:rsidRPr="003F4DE0">
        <w:rPr>
          <w:lang w:eastAsia="ru-RU"/>
        </w:rPr>
        <w:t xml:space="preserve"> </w:t>
      </w:r>
      <w:r>
        <w:rPr>
          <w:lang w:eastAsia="ru-RU"/>
        </w:rPr>
        <w:t>без комбобокса с тремя кнопками.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>Выглядеть это должно вот так.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248150" cy="1270680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763" cy="127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>По нажатию на кнопку перейти в планировщик, сделайте, чтобы происходил переход на вкладку «Планировщик»</w:t>
      </w:r>
    </w:p>
    <w:p w:rsidR="003F4DE0" w:rsidRDefault="003F4DE0" w:rsidP="003F4DE0">
      <w:pPr>
        <w:pStyle w:val="a9"/>
        <w:ind w:left="708"/>
        <w:rPr>
          <w:lang w:eastAsia="ru-RU"/>
        </w:rPr>
      </w:pPr>
      <w:r>
        <w:rPr>
          <w:lang w:eastAsia="ru-RU"/>
        </w:rPr>
        <w:t>К комбобоксу «Выбрать</w:t>
      </w:r>
      <w:r w:rsidRPr="003F4DE0">
        <w:rPr>
          <w:lang w:eastAsia="ru-RU"/>
        </w:rPr>
        <w:t xml:space="preserve"> </w:t>
      </w:r>
      <w:r>
        <w:rPr>
          <w:lang w:val="en-US" w:eastAsia="ru-RU"/>
        </w:rPr>
        <w:t>smtp</w:t>
      </w:r>
      <w:r w:rsidRPr="003F4DE0">
        <w:rPr>
          <w:lang w:eastAsia="ru-RU"/>
        </w:rPr>
        <w:t>-</w:t>
      </w:r>
      <w:r>
        <w:rPr>
          <w:lang w:val="en-US" w:eastAsia="ru-RU"/>
        </w:rPr>
        <w:t>server</w:t>
      </w:r>
      <w:r>
        <w:rPr>
          <w:lang w:eastAsia="ru-RU"/>
        </w:rPr>
        <w:t xml:space="preserve">» привяжите </w:t>
      </w:r>
      <w:r>
        <w:rPr>
          <w:lang w:val="en-US" w:eastAsia="ru-RU"/>
        </w:rPr>
        <w:t>Dictionary</w:t>
      </w:r>
      <w:r>
        <w:rPr>
          <w:lang w:eastAsia="ru-RU"/>
        </w:rPr>
        <w:t xml:space="preserve"> по аналогии с комбобоксом «Выбрать отправителя». Создайте </w:t>
      </w:r>
      <w:r>
        <w:rPr>
          <w:lang w:val="en-US" w:eastAsia="ru-RU"/>
        </w:rPr>
        <w:t>Dictionary</w:t>
      </w:r>
      <w:r>
        <w:rPr>
          <w:lang w:eastAsia="ru-RU"/>
        </w:rPr>
        <w:t xml:space="preserve"> в том же классе, где ключом будет </w:t>
      </w:r>
      <w:r>
        <w:rPr>
          <w:lang w:val="en-US" w:eastAsia="ru-RU"/>
        </w:rPr>
        <w:t>smtp</w:t>
      </w:r>
      <w:r w:rsidRPr="003F4DE0">
        <w:rPr>
          <w:lang w:eastAsia="ru-RU"/>
        </w:rPr>
        <w:t xml:space="preserve"> </w:t>
      </w:r>
      <w:r>
        <w:rPr>
          <w:lang w:eastAsia="ru-RU"/>
        </w:rPr>
        <w:t xml:space="preserve">сервер, а значением (с типом </w:t>
      </w:r>
      <w:r>
        <w:rPr>
          <w:lang w:val="en-US" w:eastAsia="ru-RU"/>
        </w:rPr>
        <w:t>int</w:t>
      </w:r>
      <w:r w:rsidRPr="003F4DE0">
        <w:rPr>
          <w:lang w:eastAsia="ru-RU"/>
        </w:rPr>
        <w:t>)</w:t>
      </w:r>
      <w:r>
        <w:rPr>
          <w:lang w:eastAsia="ru-RU"/>
        </w:rPr>
        <w:t xml:space="preserve"> порт </w:t>
      </w:r>
      <w:r>
        <w:rPr>
          <w:lang w:val="en-US" w:eastAsia="ru-RU"/>
        </w:rPr>
        <w:t>smtp</w:t>
      </w:r>
      <w:r w:rsidRPr="003F4DE0">
        <w:rPr>
          <w:lang w:eastAsia="ru-RU"/>
        </w:rPr>
        <w:t xml:space="preserve"> </w:t>
      </w:r>
      <w:r>
        <w:rPr>
          <w:lang w:eastAsia="ru-RU"/>
        </w:rPr>
        <w:t>сервера. И сделайте так, что бы значения сервера и порта перед</w:t>
      </w:r>
      <w:r w:rsidR="006E619F">
        <w:rPr>
          <w:lang w:eastAsia="ru-RU"/>
        </w:rPr>
        <w:t>а</w:t>
      </w:r>
      <w:r>
        <w:rPr>
          <w:lang w:eastAsia="ru-RU"/>
        </w:rPr>
        <w:t xml:space="preserve">вались в экземпляр класса, который отвечает за отправку почты. </w:t>
      </w:r>
    </w:p>
    <w:p w:rsidR="003F4DE0" w:rsidRDefault="00BB425F" w:rsidP="00BB425F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При отправке писем сделайте проверку, есть ли текст в элементе </w:t>
      </w:r>
      <w:r>
        <w:rPr>
          <w:lang w:val="en-US" w:eastAsia="ru-RU"/>
        </w:rPr>
        <w:t>RichTextBox</w:t>
      </w:r>
      <w:r w:rsidRPr="00BB425F">
        <w:rPr>
          <w:lang w:eastAsia="ru-RU"/>
        </w:rPr>
        <w:t xml:space="preserve"> </w:t>
      </w:r>
      <w:r>
        <w:rPr>
          <w:lang w:eastAsia="ru-RU"/>
        </w:rPr>
        <w:t>во вкладке «Редактор писем», если он пуст, то на экран выдавайте окно «Письмо не заполнено» и открывайте вкладку «Редактор писем».</w:t>
      </w:r>
    </w:p>
    <w:p w:rsidR="00BB425F" w:rsidRPr="0004755C" w:rsidRDefault="00BB425F" w:rsidP="00BB425F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Скачайте и установите </w:t>
      </w:r>
      <w:r>
        <w:rPr>
          <w:lang w:val="en-US" w:eastAsia="ru-RU"/>
        </w:rPr>
        <w:t>WPF</w:t>
      </w:r>
      <w:r w:rsidRPr="00BB425F">
        <w:rPr>
          <w:lang w:eastAsia="ru-RU"/>
        </w:rPr>
        <w:t xml:space="preserve"> </w:t>
      </w:r>
      <w:r>
        <w:rPr>
          <w:lang w:val="en-US" w:eastAsia="ru-RU"/>
        </w:rPr>
        <w:t>Toolkit</w:t>
      </w:r>
      <w:r w:rsidRPr="00BB425F">
        <w:rPr>
          <w:lang w:eastAsia="ru-RU"/>
        </w:rPr>
        <w:t xml:space="preserve"> </w:t>
      </w:r>
      <w:hyperlink r:id="rId23" w:history="1">
        <w:r w:rsidRPr="0004755C">
          <w:rPr>
            <w:rStyle w:val="ad"/>
            <w:lang w:val="en-US" w:eastAsia="ru-RU"/>
          </w:rPr>
          <w:t>http</w:t>
        </w:r>
        <w:r w:rsidRPr="0004755C">
          <w:rPr>
            <w:rStyle w:val="ad"/>
            <w:lang w:eastAsia="ru-RU"/>
          </w:rPr>
          <w:t>://</w:t>
        </w:r>
        <w:r w:rsidRPr="0004755C">
          <w:rPr>
            <w:rStyle w:val="ad"/>
            <w:lang w:val="en-US" w:eastAsia="ru-RU"/>
          </w:rPr>
          <w:t>wpftoolkit</w:t>
        </w:r>
        <w:r w:rsidRPr="0004755C">
          <w:rPr>
            <w:rStyle w:val="ad"/>
            <w:lang w:eastAsia="ru-RU"/>
          </w:rPr>
          <w:t>.</w:t>
        </w:r>
        <w:r w:rsidRPr="0004755C">
          <w:rPr>
            <w:rStyle w:val="ad"/>
            <w:lang w:val="en-US" w:eastAsia="ru-RU"/>
          </w:rPr>
          <w:t>codeplex</w:t>
        </w:r>
        <w:r w:rsidRPr="0004755C">
          <w:rPr>
            <w:rStyle w:val="ad"/>
            <w:lang w:eastAsia="ru-RU"/>
          </w:rPr>
          <w:t>.</w:t>
        </w:r>
        <w:r w:rsidRPr="0004755C">
          <w:rPr>
            <w:rStyle w:val="ad"/>
            <w:lang w:val="en-US" w:eastAsia="ru-RU"/>
          </w:rPr>
          <w:t>com</w:t>
        </w:r>
        <w:r w:rsidRPr="0004755C">
          <w:rPr>
            <w:rStyle w:val="ad"/>
            <w:lang w:eastAsia="ru-RU"/>
          </w:rPr>
          <w:t>/</w:t>
        </w:r>
        <w:r w:rsidRPr="0004755C">
          <w:rPr>
            <w:rStyle w:val="ad"/>
            <w:lang w:val="en-US" w:eastAsia="ru-RU"/>
          </w:rPr>
          <w:t>releases</w:t>
        </w:r>
        <w:r w:rsidRPr="0004755C">
          <w:rPr>
            <w:rStyle w:val="ad"/>
            <w:lang w:eastAsia="ru-RU"/>
          </w:rPr>
          <w:t>/</w:t>
        </w:r>
        <w:r w:rsidRPr="0004755C">
          <w:rPr>
            <w:rStyle w:val="ad"/>
            <w:lang w:val="en-US" w:eastAsia="ru-RU"/>
          </w:rPr>
          <w:t>view</w:t>
        </w:r>
        <w:r w:rsidRPr="0004755C">
          <w:rPr>
            <w:rStyle w:val="ad"/>
            <w:lang w:eastAsia="ru-RU"/>
          </w:rPr>
          <w:t>/617027</w:t>
        </w:r>
      </w:hyperlink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Добавьте вкладку на </w:t>
      </w:r>
      <w:r>
        <w:rPr>
          <w:lang w:val="en-US" w:eastAsia="ru-RU"/>
        </w:rPr>
        <w:t>ToolBox</w:t>
      </w:r>
      <w:r w:rsidRPr="0004755C">
        <w:rPr>
          <w:lang w:eastAsia="ru-RU"/>
        </w:rPr>
        <w:t xml:space="preserve"> “</w:t>
      </w:r>
      <w:r>
        <w:rPr>
          <w:lang w:val="en-US" w:eastAsia="ru-RU"/>
        </w:rPr>
        <w:t>Wpf</w:t>
      </w:r>
      <w:r w:rsidRPr="0004755C">
        <w:rPr>
          <w:lang w:eastAsia="ru-RU"/>
        </w:rPr>
        <w:t xml:space="preserve"> </w:t>
      </w:r>
      <w:r>
        <w:rPr>
          <w:lang w:val="en-US" w:eastAsia="ru-RU"/>
        </w:rPr>
        <w:t>Toolkit</w:t>
      </w:r>
      <w:r w:rsidRPr="0004755C">
        <w:rPr>
          <w:lang w:eastAsia="ru-RU"/>
        </w:rPr>
        <w:t xml:space="preserve"> </w:t>
      </w:r>
      <w:r>
        <w:rPr>
          <w:lang w:val="en-US" w:eastAsia="ru-RU"/>
        </w:rPr>
        <w:t>controls</w:t>
      </w:r>
      <w:r w:rsidRPr="0004755C">
        <w:rPr>
          <w:lang w:eastAsia="ru-RU"/>
        </w:rPr>
        <w:t xml:space="preserve">” </w:t>
      </w:r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Затем кликнете правой кнопкой мыши по </w:t>
      </w:r>
      <w:r w:rsidRPr="0004755C">
        <w:rPr>
          <w:lang w:eastAsia="ru-RU"/>
        </w:rPr>
        <w:t>“</w:t>
      </w:r>
      <w:r>
        <w:rPr>
          <w:lang w:val="en-US" w:eastAsia="ru-RU"/>
        </w:rPr>
        <w:t>Choose</w:t>
      </w:r>
      <w:r w:rsidRPr="0004755C">
        <w:rPr>
          <w:lang w:eastAsia="ru-RU"/>
        </w:rPr>
        <w:t xml:space="preserve"> </w:t>
      </w:r>
      <w:r>
        <w:rPr>
          <w:lang w:val="en-US" w:eastAsia="ru-RU"/>
        </w:rPr>
        <w:t>item</w:t>
      </w:r>
      <w:r w:rsidRPr="0004755C">
        <w:rPr>
          <w:lang w:eastAsia="ru-RU"/>
        </w:rPr>
        <w:t>”</w:t>
      </w:r>
    </w:p>
    <w:p w:rsidR="0004755C" w:rsidRPr="0004755C" w:rsidRDefault="0004755C" w:rsidP="0004755C">
      <w:pPr>
        <w:pStyle w:val="a9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В диалоге, который появился, выберете кнопку </w:t>
      </w:r>
      <w:r w:rsidRPr="0004755C">
        <w:rPr>
          <w:lang w:eastAsia="ru-RU"/>
        </w:rPr>
        <w:t>“</w:t>
      </w:r>
      <w:r>
        <w:rPr>
          <w:lang w:val="en-US" w:eastAsia="ru-RU"/>
        </w:rPr>
        <w:t>Browse</w:t>
      </w:r>
      <w:r w:rsidRPr="0004755C">
        <w:rPr>
          <w:lang w:eastAsia="ru-RU"/>
        </w:rPr>
        <w:t>”</w:t>
      </w:r>
      <w:r>
        <w:rPr>
          <w:lang w:eastAsia="ru-RU"/>
        </w:rPr>
        <w:t xml:space="preserve">и выберете </w:t>
      </w:r>
      <w:r>
        <w:rPr>
          <w:lang w:val="en-US" w:eastAsia="ru-RU"/>
        </w:rPr>
        <w:t>dll</w:t>
      </w:r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с </w:t>
      </w:r>
      <w:r>
        <w:rPr>
          <w:lang w:val="en-US" w:eastAsia="ru-RU"/>
        </w:rPr>
        <w:t>Toolkit</w:t>
      </w:r>
    </w:p>
    <w:p w:rsidR="0004755C" w:rsidRPr="0004755C" w:rsidRDefault="0004755C" w:rsidP="0004755C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Во вкладке «Планировщик», замените </w:t>
      </w:r>
      <w:r>
        <w:rPr>
          <w:lang w:val="en-US" w:eastAsia="ru-RU"/>
        </w:rPr>
        <w:t>TextBox</w:t>
      </w:r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для ввода времени, на элемент </w:t>
      </w:r>
      <w:r>
        <w:rPr>
          <w:lang w:val="en-US" w:eastAsia="ru-RU"/>
        </w:rPr>
        <w:t>TimePicker</w:t>
      </w:r>
      <w:r w:rsidRPr="0004755C">
        <w:rPr>
          <w:lang w:eastAsia="ru-RU"/>
        </w:rPr>
        <w:t>.</w:t>
      </w:r>
    </w:p>
    <w:p w:rsidR="0004755C" w:rsidRPr="00BB425F" w:rsidRDefault="0004755C" w:rsidP="0004755C">
      <w:pPr>
        <w:pStyle w:val="a9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Добавьте картинку </w:t>
      </w:r>
      <w:r>
        <w:rPr>
          <w:lang w:val="en-US" w:eastAsia="ru-RU"/>
        </w:rPr>
        <w:t>Letter</w:t>
      </w:r>
      <w:r w:rsidRPr="0004755C">
        <w:rPr>
          <w:lang w:eastAsia="ru-RU"/>
        </w:rPr>
        <w:t>2.</w:t>
      </w:r>
      <w:r>
        <w:rPr>
          <w:lang w:val="en-US" w:eastAsia="ru-RU"/>
        </w:rPr>
        <w:t>jpg</w:t>
      </w:r>
      <w:r w:rsidRPr="0004755C">
        <w:rPr>
          <w:lang w:eastAsia="ru-RU"/>
        </w:rPr>
        <w:t xml:space="preserve"> </w:t>
      </w:r>
      <w:r>
        <w:rPr>
          <w:lang w:eastAsia="ru-RU"/>
        </w:rPr>
        <w:t xml:space="preserve">к кнопке «Отправить сразу» во вкладке «Планировщик» </w:t>
      </w:r>
    </w:p>
    <w:p w:rsidR="00BB425F" w:rsidRPr="003F4DE0" w:rsidRDefault="00BB425F" w:rsidP="0004755C">
      <w:pPr>
        <w:pStyle w:val="a9"/>
        <w:rPr>
          <w:lang w:eastAsia="ru-RU"/>
        </w:rPr>
      </w:pPr>
    </w:p>
    <w:p w:rsidR="003F4DE0" w:rsidRDefault="003F4DE0" w:rsidP="003F4DE0">
      <w:pPr>
        <w:ind w:left="1080"/>
        <w:rPr>
          <w:lang w:eastAsia="ru-RU"/>
        </w:rPr>
      </w:pPr>
    </w:p>
    <w:p w:rsidR="003F4DE0" w:rsidRDefault="003F4DE0" w:rsidP="003F4DE0">
      <w:pPr>
        <w:ind w:left="1080"/>
        <w:rPr>
          <w:lang w:eastAsia="ru-RU"/>
        </w:rPr>
      </w:pPr>
    </w:p>
    <w:p w:rsidR="003F4DE0" w:rsidRDefault="003F4DE0" w:rsidP="003F4DE0">
      <w:pPr>
        <w:rPr>
          <w:lang w:eastAsia="ru-RU"/>
        </w:rPr>
      </w:pPr>
    </w:p>
    <w:p w:rsidR="003F4DE0" w:rsidRDefault="003F4DE0" w:rsidP="003F4DE0">
      <w:pPr>
        <w:pStyle w:val="a9"/>
        <w:rPr>
          <w:lang w:eastAsia="ru-RU"/>
        </w:rPr>
      </w:pPr>
    </w:p>
    <w:p w:rsidR="003F4DE0" w:rsidRPr="00F1332A" w:rsidRDefault="003F4DE0" w:rsidP="003F4DE0">
      <w:pPr>
        <w:ind w:left="360"/>
        <w:rPr>
          <w:lang w:eastAsia="ru-RU"/>
        </w:rPr>
      </w:pPr>
    </w:p>
    <w:p w:rsidR="002A3C16" w:rsidRPr="002A3C16" w:rsidRDefault="002A3C16" w:rsidP="002A3C16">
      <w:pPr>
        <w:spacing w:after="0"/>
        <w:rPr>
          <w:rFonts w:ascii="Arial" w:hAnsi="Arial" w:cs="Arial"/>
          <w:sz w:val="20"/>
          <w:szCs w:val="20"/>
        </w:rPr>
      </w:pPr>
    </w:p>
    <w:p w:rsidR="002A3C16" w:rsidRPr="002A3C16" w:rsidRDefault="002A3C16" w:rsidP="002A3C16">
      <w:pPr>
        <w:rPr>
          <w:rFonts w:ascii="Arial" w:hAnsi="Arial" w:cs="Arial"/>
          <w:sz w:val="20"/>
          <w:szCs w:val="20"/>
        </w:rPr>
      </w:pPr>
    </w:p>
    <w:p w:rsidR="00675AFB" w:rsidRPr="002A3C16" w:rsidRDefault="00675AFB" w:rsidP="00870A54">
      <w:pPr>
        <w:spacing w:after="0"/>
        <w:rPr>
          <w:rFonts w:ascii="Arial" w:hAnsi="Arial" w:cs="Arial"/>
          <w:sz w:val="20"/>
          <w:szCs w:val="20"/>
        </w:rPr>
      </w:pPr>
    </w:p>
    <w:p w:rsidR="00675AFB" w:rsidRPr="002A3C16" w:rsidRDefault="00675AFB" w:rsidP="00870A54">
      <w:pPr>
        <w:spacing w:after="0"/>
        <w:rPr>
          <w:rFonts w:ascii="Arial" w:hAnsi="Arial" w:cs="Arial"/>
          <w:sz w:val="20"/>
          <w:szCs w:val="20"/>
        </w:rPr>
      </w:pPr>
    </w:p>
    <w:p w:rsidR="000316E0" w:rsidRPr="002A3C16" w:rsidRDefault="000316E0" w:rsidP="000316E0"/>
    <w:p w:rsidR="000316E0" w:rsidRPr="002A3C16" w:rsidRDefault="000316E0" w:rsidP="000316E0">
      <w:pPr>
        <w:pStyle w:val="2"/>
      </w:pPr>
      <w:r w:rsidRPr="002A3C16">
        <w:t xml:space="preserve"> </w:t>
      </w:r>
    </w:p>
    <w:p w:rsidR="000316E0" w:rsidRPr="002A3C16" w:rsidRDefault="000316E0" w:rsidP="002650F7">
      <w:pPr>
        <w:spacing w:after="0"/>
        <w:rPr>
          <w:rFonts w:ascii="Arial" w:hAnsi="Arial" w:cs="Arial"/>
          <w:sz w:val="20"/>
          <w:szCs w:val="20"/>
        </w:rPr>
      </w:pPr>
    </w:p>
    <w:p w:rsidR="00F26A55" w:rsidRPr="002A3C16" w:rsidRDefault="00F26A55" w:rsidP="002650F7">
      <w:pPr>
        <w:spacing w:after="0"/>
        <w:rPr>
          <w:rFonts w:ascii="Arial" w:hAnsi="Arial" w:cs="Arial"/>
          <w:sz w:val="20"/>
          <w:szCs w:val="20"/>
        </w:rPr>
      </w:pPr>
    </w:p>
    <w:p w:rsidR="00F26A55" w:rsidRPr="002A3C16" w:rsidRDefault="00F26A55" w:rsidP="002650F7">
      <w:pPr>
        <w:spacing w:after="0"/>
        <w:rPr>
          <w:rFonts w:ascii="Arial" w:hAnsi="Arial" w:cs="Arial"/>
          <w:sz w:val="20"/>
          <w:szCs w:val="20"/>
        </w:rPr>
      </w:pPr>
    </w:p>
    <w:p w:rsidR="002650F7" w:rsidRPr="002A3C16" w:rsidRDefault="002650F7" w:rsidP="002650F7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EE405E" w:rsidRDefault="00EE405E" w:rsidP="00EE405E">
      <w:pPr>
        <w:pStyle w:val="1"/>
      </w:pPr>
      <w:bookmarkStart w:id="85" w:name="_Toc467090873"/>
      <w:r>
        <w:lastRenderedPageBreak/>
        <w:t>Список использованной литературы</w:t>
      </w:r>
      <w:bookmarkEnd w:id="85"/>
    </w:p>
    <w:p w:rsidR="00EE405E" w:rsidRDefault="00EE405E" w:rsidP="00EE405E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066E53">
        <w:t>Н. Рандольф, Д. Гарднер, М. Минутилло, К. Андерсон. Visual Studio 2010 для профессионалов</w:t>
      </w:r>
    </w:p>
    <w:p w:rsidR="00EE405E" w:rsidRPr="00066E53" w:rsidRDefault="00EE405E" w:rsidP="00EE405E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MSDN</w:t>
      </w:r>
    </w:p>
    <w:p w:rsidR="00EE405E" w:rsidRPr="00066E53" w:rsidRDefault="00EE405E" w:rsidP="00EE405E">
      <w:pPr>
        <w:pStyle w:val="a9"/>
      </w:pPr>
    </w:p>
    <w:p w:rsidR="00E33916" w:rsidRPr="002A3C16" w:rsidRDefault="00E33916" w:rsidP="00E33916">
      <w:pPr>
        <w:rPr>
          <w:rFonts w:ascii="Arial" w:hAnsi="Arial" w:cs="Arial"/>
          <w:sz w:val="20"/>
          <w:szCs w:val="20"/>
          <w:lang w:eastAsia="ru-RU"/>
        </w:rPr>
      </w:pPr>
    </w:p>
    <w:p w:rsidR="006F6854" w:rsidRPr="002A3C16" w:rsidRDefault="006F6854" w:rsidP="00E00C8F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3F1652" w:rsidRPr="002A3C16" w:rsidRDefault="003F1652" w:rsidP="003F1652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3F1652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E00C8F" w:rsidRPr="002A3C16" w:rsidRDefault="00E00C8F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</w:rPr>
      </w:pPr>
    </w:p>
    <w:p w:rsidR="00175CA6" w:rsidRPr="002A3C16" w:rsidRDefault="00175CA6" w:rsidP="00E00C8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3C6D53" w:rsidRPr="002A3C16" w:rsidRDefault="003C6D53" w:rsidP="00E00C8F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0C64DC" w:rsidRPr="002A3C16" w:rsidRDefault="000C64DC" w:rsidP="00E00C8F">
      <w:pPr>
        <w:spacing w:after="0"/>
        <w:rPr>
          <w:rFonts w:ascii="Arial" w:hAnsi="Arial" w:cs="Arial"/>
          <w:sz w:val="20"/>
          <w:szCs w:val="20"/>
        </w:rPr>
      </w:pPr>
    </w:p>
    <w:p w:rsidR="006E17A1" w:rsidRPr="002A3C16" w:rsidRDefault="006E17A1" w:rsidP="00E00C8F">
      <w:pPr>
        <w:spacing w:after="0"/>
        <w:rPr>
          <w:rFonts w:ascii="Arial" w:hAnsi="Arial" w:cs="Arial"/>
          <w:sz w:val="20"/>
          <w:szCs w:val="20"/>
        </w:rPr>
      </w:pPr>
    </w:p>
    <w:p w:rsidR="006E17A1" w:rsidRPr="002A3C16" w:rsidRDefault="006E17A1" w:rsidP="00E00C8F">
      <w:pPr>
        <w:spacing w:after="0"/>
        <w:rPr>
          <w:rFonts w:ascii="Arial" w:hAnsi="Arial" w:cs="Arial"/>
          <w:sz w:val="20"/>
          <w:szCs w:val="20"/>
        </w:rPr>
      </w:pPr>
    </w:p>
    <w:p w:rsidR="00042C8D" w:rsidRPr="002A3C16" w:rsidRDefault="00042C8D" w:rsidP="00E00C8F">
      <w:pPr>
        <w:spacing w:after="0"/>
        <w:rPr>
          <w:rFonts w:ascii="Arial" w:hAnsi="Arial" w:cs="Arial"/>
          <w:sz w:val="20"/>
          <w:szCs w:val="20"/>
        </w:rPr>
      </w:pPr>
    </w:p>
    <w:p w:rsidR="00172C79" w:rsidRPr="002A3C16" w:rsidRDefault="00172C79" w:rsidP="00E00C8F">
      <w:pPr>
        <w:spacing w:after="0"/>
        <w:rPr>
          <w:rFonts w:ascii="Arial" w:hAnsi="Arial" w:cs="Arial"/>
          <w:sz w:val="20"/>
          <w:szCs w:val="20"/>
        </w:rPr>
      </w:pPr>
    </w:p>
    <w:p w:rsidR="00612147" w:rsidRPr="002A3C16" w:rsidRDefault="00612147" w:rsidP="003C6D53">
      <w:pPr>
        <w:spacing w:after="0"/>
        <w:rPr>
          <w:rFonts w:ascii="Arial" w:hAnsi="Arial" w:cs="Arial"/>
          <w:sz w:val="20"/>
          <w:szCs w:val="20"/>
        </w:rPr>
      </w:pPr>
    </w:p>
    <w:p w:rsidR="00961A21" w:rsidRPr="002A3C16" w:rsidRDefault="00961A21" w:rsidP="003C6D53">
      <w:pPr>
        <w:spacing w:after="0"/>
        <w:rPr>
          <w:rFonts w:ascii="Arial" w:hAnsi="Arial" w:cs="Arial"/>
          <w:sz w:val="20"/>
          <w:szCs w:val="20"/>
        </w:rPr>
      </w:pPr>
    </w:p>
    <w:p w:rsidR="008A3628" w:rsidRPr="002A3C16" w:rsidRDefault="008A3628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8A3628" w:rsidRPr="002A3C16" w:rsidRDefault="008A3628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ED2F54" w:rsidRPr="002A3C16" w:rsidRDefault="00ED2F54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B4959" w:rsidRPr="002A3C16" w:rsidRDefault="00FB4959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A3C16" w:rsidRDefault="00F03F8A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F03F8A" w:rsidRPr="002A3C16" w:rsidRDefault="00F03F8A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786984" w:rsidRPr="002A3C16" w:rsidRDefault="00786984" w:rsidP="003C6D53">
      <w:pPr>
        <w:spacing w:after="0"/>
        <w:rPr>
          <w:rFonts w:ascii="Arial" w:hAnsi="Arial" w:cs="Arial"/>
          <w:sz w:val="20"/>
          <w:szCs w:val="20"/>
          <w:lang w:eastAsia="ru-RU"/>
        </w:rPr>
      </w:pPr>
    </w:p>
    <w:p w:rsidR="00B3639B" w:rsidRPr="002A3C16" w:rsidRDefault="00B3639B" w:rsidP="003C6D53">
      <w:pPr>
        <w:pStyle w:val="normal"/>
        <w:spacing w:before="0" w:after="0"/>
      </w:pPr>
    </w:p>
    <w:p w:rsidR="00B3639B" w:rsidRPr="002A3C16" w:rsidRDefault="00B3639B" w:rsidP="003C6D53">
      <w:pPr>
        <w:pStyle w:val="normal"/>
        <w:spacing w:before="0" w:after="0"/>
      </w:pPr>
    </w:p>
    <w:p w:rsidR="00CB613B" w:rsidRDefault="00CB613B" w:rsidP="003C6D53">
      <w:pPr>
        <w:spacing w:after="0"/>
        <w:rPr>
          <w:rFonts w:ascii="Arial" w:hAnsi="Arial" w:cs="Arial"/>
          <w:sz w:val="20"/>
          <w:szCs w:val="20"/>
        </w:rPr>
      </w:pPr>
    </w:p>
    <w:p w:rsidR="003F4DE0" w:rsidRPr="002A3C16" w:rsidRDefault="003F4DE0" w:rsidP="003C6D53">
      <w:pPr>
        <w:spacing w:after="0"/>
        <w:rPr>
          <w:rFonts w:ascii="Arial" w:hAnsi="Arial" w:cs="Arial"/>
          <w:sz w:val="20"/>
          <w:szCs w:val="20"/>
        </w:rPr>
      </w:pPr>
    </w:p>
    <w:sectPr w:rsidR="003F4DE0" w:rsidRPr="002A3C16" w:rsidSect="001C1F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D3F" w:rsidRDefault="002E5D3F" w:rsidP="00675AFB">
      <w:pPr>
        <w:spacing w:after="0" w:line="240" w:lineRule="auto"/>
      </w:pPr>
      <w:r>
        <w:separator/>
      </w:r>
    </w:p>
  </w:endnote>
  <w:endnote w:type="continuationSeparator" w:id="0">
    <w:p w:rsidR="002E5D3F" w:rsidRDefault="002E5D3F" w:rsidP="0067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D3F" w:rsidRDefault="002E5D3F" w:rsidP="00675AFB">
      <w:pPr>
        <w:spacing w:after="0" w:line="240" w:lineRule="auto"/>
      </w:pPr>
      <w:r>
        <w:separator/>
      </w:r>
    </w:p>
  </w:footnote>
  <w:footnote w:type="continuationSeparator" w:id="0">
    <w:p w:rsidR="002E5D3F" w:rsidRDefault="002E5D3F" w:rsidP="0067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E7B"/>
    <w:multiLevelType w:val="hybridMultilevel"/>
    <w:tmpl w:val="ED3EF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B6EF3"/>
    <w:multiLevelType w:val="hybridMultilevel"/>
    <w:tmpl w:val="59D0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E5751"/>
    <w:multiLevelType w:val="hybridMultilevel"/>
    <w:tmpl w:val="1460E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9B0B62"/>
    <w:multiLevelType w:val="hybridMultilevel"/>
    <w:tmpl w:val="45C89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2C499B"/>
    <w:multiLevelType w:val="hybridMultilevel"/>
    <w:tmpl w:val="59D0E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D05876"/>
    <w:multiLevelType w:val="hybridMultilevel"/>
    <w:tmpl w:val="D198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1F6C"/>
    <w:rsid w:val="000062B1"/>
    <w:rsid w:val="000316E0"/>
    <w:rsid w:val="00042C8D"/>
    <w:rsid w:val="0004755C"/>
    <w:rsid w:val="000C64DC"/>
    <w:rsid w:val="00105F98"/>
    <w:rsid w:val="00124AAC"/>
    <w:rsid w:val="00147E98"/>
    <w:rsid w:val="00172C79"/>
    <w:rsid w:val="00175CA6"/>
    <w:rsid w:val="001C1F6C"/>
    <w:rsid w:val="001D6B8A"/>
    <w:rsid w:val="001F646B"/>
    <w:rsid w:val="0020116A"/>
    <w:rsid w:val="002416A9"/>
    <w:rsid w:val="00241B90"/>
    <w:rsid w:val="002650F7"/>
    <w:rsid w:val="00282C87"/>
    <w:rsid w:val="002A3C16"/>
    <w:rsid w:val="002E5D3F"/>
    <w:rsid w:val="002F2A47"/>
    <w:rsid w:val="003360B5"/>
    <w:rsid w:val="00387F04"/>
    <w:rsid w:val="003C38B1"/>
    <w:rsid w:val="003C6D53"/>
    <w:rsid w:val="003F1652"/>
    <w:rsid w:val="003F4992"/>
    <w:rsid w:val="003F4DE0"/>
    <w:rsid w:val="0041656B"/>
    <w:rsid w:val="00484778"/>
    <w:rsid w:val="00525AB1"/>
    <w:rsid w:val="005327F7"/>
    <w:rsid w:val="00546661"/>
    <w:rsid w:val="00552120"/>
    <w:rsid w:val="005C0261"/>
    <w:rsid w:val="005D4A49"/>
    <w:rsid w:val="00612147"/>
    <w:rsid w:val="00675AFB"/>
    <w:rsid w:val="006E17A1"/>
    <w:rsid w:val="006E619F"/>
    <w:rsid w:val="006F4F37"/>
    <w:rsid w:val="006F6854"/>
    <w:rsid w:val="00785C69"/>
    <w:rsid w:val="00786984"/>
    <w:rsid w:val="007B1B28"/>
    <w:rsid w:val="007C5E2B"/>
    <w:rsid w:val="00805DC0"/>
    <w:rsid w:val="00832055"/>
    <w:rsid w:val="00860AC0"/>
    <w:rsid w:val="00861F6B"/>
    <w:rsid w:val="00870A54"/>
    <w:rsid w:val="008A3628"/>
    <w:rsid w:val="008F61D7"/>
    <w:rsid w:val="00902A92"/>
    <w:rsid w:val="00914F45"/>
    <w:rsid w:val="009546C7"/>
    <w:rsid w:val="00961A21"/>
    <w:rsid w:val="00992876"/>
    <w:rsid w:val="009A72E3"/>
    <w:rsid w:val="009C3A45"/>
    <w:rsid w:val="009F2825"/>
    <w:rsid w:val="00A02F9C"/>
    <w:rsid w:val="00A4313F"/>
    <w:rsid w:val="00A95A09"/>
    <w:rsid w:val="00AE329F"/>
    <w:rsid w:val="00AE3CC9"/>
    <w:rsid w:val="00AE5C49"/>
    <w:rsid w:val="00B3639B"/>
    <w:rsid w:val="00B80939"/>
    <w:rsid w:val="00BB425F"/>
    <w:rsid w:val="00C27CEE"/>
    <w:rsid w:val="00C84EDE"/>
    <w:rsid w:val="00CB1782"/>
    <w:rsid w:val="00CB5A61"/>
    <w:rsid w:val="00CB613B"/>
    <w:rsid w:val="00CC3312"/>
    <w:rsid w:val="00CD67AF"/>
    <w:rsid w:val="00CF09D3"/>
    <w:rsid w:val="00D04AEE"/>
    <w:rsid w:val="00D12BD0"/>
    <w:rsid w:val="00D437F7"/>
    <w:rsid w:val="00D439E8"/>
    <w:rsid w:val="00D558DC"/>
    <w:rsid w:val="00DC76D5"/>
    <w:rsid w:val="00DE3988"/>
    <w:rsid w:val="00DF66B8"/>
    <w:rsid w:val="00E00C8F"/>
    <w:rsid w:val="00E33916"/>
    <w:rsid w:val="00E90379"/>
    <w:rsid w:val="00EA2E30"/>
    <w:rsid w:val="00EB6313"/>
    <w:rsid w:val="00ED2F54"/>
    <w:rsid w:val="00EE405E"/>
    <w:rsid w:val="00F03F8A"/>
    <w:rsid w:val="00F1332A"/>
    <w:rsid w:val="00F20F5B"/>
    <w:rsid w:val="00F241CF"/>
    <w:rsid w:val="00F26A55"/>
    <w:rsid w:val="00F543AB"/>
    <w:rsid w:val="00FB4959"/>
    <w:rsid w:val="00FB77F6"/>
    <w:rsid w:val="00FC7085"/>
    <w:rsid w:val="00FD0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055"/>
  </w:style>
  <w:style w:type="paragraph" w:styleId="1">
    <w:name w:val="heading 1"/>
    <w:basedOn w:val="a"/>
    <w:next w:val="a"/>
    <w:link w:val="10"/>
    <w:qFormat/>
    <w:rsid w:val="001C1F6C"/>
    <w:pPr>
      <w:keepNext/>
      <w:keepLines/>
      <w:spacing w:before="200" w:after="120" w:line="240" w:lineRule="auto"/>
      <w:contextualSpacing/>
      <w:outlineLvl w:val="0"/>
    </w:pPr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03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50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1F6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1C1F6C"/>
    <w:pPr>
      <w:keepNext/>
      <w:keepLines/>
      <w:spacing w:before="200" w:line="240" w:lineRule="auto"/>
      <w:contextualSpacing/>
    </w:pPr>
    <w:rPr>
      <w:rFonts w:ascii="Arial" w:eastAsia="Arial" w:hAnsi="Arial" w:cs="Arial"/>
      <w:color w:val="4D5D6D"/>
      <w:sz w:val="88"/>
      <w:szCs w:val="88"/>
      <w:lang w:eastAsia="ru-RU"/>
    </w:rPr>
  </w:style>
  <w:style w:type="character" w:customStyle="1" w:styleId="a4">
    <w:name w:val="Название Знак"/>
    <w:basedOn w:val="a0"/>
    <w:link w:val="a3"/>
    <w:rsid w:val="001C1F6C"/>
    <w:rPr>
      <w:rFonts w:ascii="Arial" w:eastAsia="Arial" w:hAnsi="Arial" w:cs="Arial"/>
      <w:color w:val="4D5D6D"/>
      <w:sz w:val="88"/>
      <w:szCs w:val="88"/>
      <w:lang w:eastAsia="ru-RU"/>
    </w:rPr>
  </w:style>
  <w:style w:type="paragraph" w:customStyle="1" w:styleId="normal">
    <w:name w:val="normal"/>
    <w:rsid w:val="00CB613B"/>
    <w:pPr>
      <w:spacing w:before="200" w:line="240" w:lineRule="auto"/>
      <w:contextualSpacing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13B"/>
    <w:rPr>
      <w:rFonts w:ascii="Tahoma" w:hAnsi="Tahoma" w:cs="Tahoma"/>
      <w:sz w:val="16"/>
      <w:szCs w:val="16"/>
    </w:rPr>
  </w:style>
  <w:style w:type="paragraph" w:styleId="a7">
    <w:name w:val="Subtitle"/>
    <w:basedOn w:val="normal"/>
    <w:next w:val="normal"/>
    <w:link w:val="a8"/>
    <w:rsid w:val="00CB613B"/>
    <w:pPr>
      <w:keepNext/>
      <w:keepLines/>
      <w:spacing w:before="0" w:after="80"/>
    </w:pPr>
    <w:rPr>
      <w:color w:val="ABB1B9"/>
      <w:sz w:val="32"/>
      <w:szCs w:val="32"/>
    </w:rPr>
  </w:style>
  <w:style w:type="character" w:customStyle="1" w:styleId="a8">
    <w:name w:val="Подзаголовок Знак"/>
    <w:basedOn w:val="a0"/>
    <w:link w:val="a7"/>
    <w:rsid w:val="00CB613B"/>
    <w:rPr>
      <w:rFonts w:ascii="Arial" w:eastAsia="Arial" w:hAnsi="Arial" w:cs="Arial"/>
      <w:color w:val="ABB1B9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3F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FB495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650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endnote text"/>
    <w:basedOn w:val="a"/>
    <w:link w:val="ab"/>
    <w:uiPriority w:val="99"/>
    <w:semiHidden/>
    <w:unhideWhenUsed/>
    <w:rsid w:val="00675AFB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675AFB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675AFB"/>
    <w:rPr>
      <w:vertAlign w:val="superscript"/>
    </w:rPr>
  </w:style>
  <w:style w:type="character" w:styleId="ad">
    <w:name w:val="Hyperlink"/>
    <w:basedOn w:val="a0"/>
    <w:uiPriority w:val="99"/>
    <w:unhideWhenUsed/>
    <w:rsid w:val="000475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pftoolkit.codeplex.com/releases/view/617027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755DD-9656-45A5-B3F9-BD078288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4937</TotalTime>
  <Pages>13</Pages>
  <Words>3181</Words>
  <Characters>18134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SVFrolov</cp:lastModifiedBy>
  <cp:revision>23</cp:revision>
  <dcterms:created xsi:type="dcterms:W3CDTF">2016-11-25T20:15:00Z</dcterms:created>
  <dcterms:modified xsi:type="dcterms:W3CDTF">2017-08-21T12:34:00Z</dcterms:modified>
</cp:coreProperties>
</file>